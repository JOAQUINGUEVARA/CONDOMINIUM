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42F00" w:rsidRDefault="00457C54">
      <w:pPr>
        <w:jc w:val="center"/>
        <w:rPr>
          <w:rFonts w:ascii="Arial" w:eastAsia="Arial" w:hAnsi="Arial" w:cs="Arial"/>
          <w:b/>
          <w:sz w:val="24"/>
          <w:szCs w:val="24"/>
        </w:rPr>
      </w:pPr>
      <w:r>
        <w:rPr>
          <w:rFonts w:ascii="Arial" w:eastAsia="Arial" w:hAnsi="Arial" w:cs="Arial"/>
          <w:b/>
          <w:sz w:val="24"/>
          <w:szCs w:val="24"/>
        </w:rPr>
        <w:t>AGRUPACIÓN DE VIVIENDA URBANIZACIÓN MAZUREN 13 P.H</w:t>
      </w:r>
    </w:p>
    <w:p w14:paraId="00000002" w14:textId="77777777" w:rsidR="00842F00" w:rsidRDefault="00457C54">
      <w:pPr>
        <w:jc w:val="center"/>
        <w:rPr>
          <w:rFonts w:ascii="Arial" w:eastAsia="Arial" w:hAnsi="Arial" w:cs="Arial"/>
          <w:b/>
          <w:sz w:val="24"/>
          <w:szCs w:val="24"/>
        </w:rPr>
      </w:pPr>
      <w:r>
        <w:rPr>
          <w:rFonts w:ascii="Arial" w:eastAsia="Arial" w:hAnsi="Arial" w:cs="Arial"/>
          <w:b/>
          <w:sz w:val="24"/>
          <w:szCs w:val="24"/>
        </w:rPr>
        <w:t>ACTA #</w:t>
      </w:r>
    </w:p>
    <w:p w14:paraId="00000003" w14:textId="77777777" w:rsidR="00842F00" w:rsidRPr="00AE4631" w:rsidRDefault="00457C54">
      <w:pPr>
        <w:spacing w:after="0" w:line="240" w:lineRule="auto"/>
        <w:jc w:val="both"/>
        <w:rPr>
          <w:rFonts w:ascii="Arial" w:eastAsia="Arial" w:hAnsi="Arial" w:cs="Arial"/>
          <w:sz w:val="24"/>
          <w:szCs w:val="24"/>
        </w:rPr>
      </w:pPr>
      <w:r w:rsidRPr="00AE4631">
        <w:rPr>
          <w:rFonts w:ascii="Arial" w:eastAsia="Arial" w:hAnsi="Arial" w:cs="Arial"/>
          <w:sz w:val="24"/>
          <w:szCs w:val="24"/>
        </w:rPr>
        <w:t>En Bogotá D.C siendo las 8:00 am del día domingo 9 de abril del 2022, en primera convocatoria por parte de la administración, mediante comunicación escrita de fecha 24 de marzo de 2022, se reunieron los copropietarios de la AGRUPACIÓN DE VIVIENDA URBANIZACIÓN MAZUREN 13 PH, de manera presencial, en Asamblea Ordinaria, como consta en la lista de asistencia entregada por parte de la empresa SERVIASAMBLEAS SAS, que hace parte integral de la presente acta, a fin de deliberar y tomar decisiones al ORDEN DEL DÍA, propuesto en la convocatoria.</w:t>
      </w:r>
    </w:p>
    <w:p w14:paraId="00000005" w14:textId="77777777" w:rsidR="00842F00" w:rsidRDefault="00457C54">
      <w:pPr>
        <w:jc w:val="center"/>
        <w:rPr>
          <w:rFonts w:ascii="Arial" w:eastAsia="Arial" w:hAnsi="Arial" w:cs="Arial"/>
          <w:sz w:val="24"/>
          <w:szCs w:val="24"/>
        </w:rPr>
      </w:pPr>
      <w:r>
        <w:rPr>
          <w:rFonts w:ascii="Arial" w:eastAsia="Arial" w:hAnsi="Arial" w:cs="Arial"/>
          <w:b/>
          <w:sz w:val="24"/>
          <w:szCs w:val="24"/>
        </w:rPr>
        <w:t>Orden del día</w:t>
      </w:r>
    </w:p>
    <w:p w14:paraId="00000006" w14:textId="77777777" w:rsidR="00842F00" w:rsidRDefault="00457C54">
      <w:pPr>
        <w:numPr>
          <w:ilvl w:val="0"/>
          <w:numId w:val="5"/>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 xml:space="preserve">Verificación del quórum </w:t>
      </w:r>
    </w:p>
    <w:p w14:paraId="00000007" w14:textId="77777777" w:rsidR="00842F00" w:rsidRDefault="00457C54">
      <w:pPr>
        <w:numPr>
          <w:ilvl w:val="0"/>
          <w:numId w:val="5"/>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 xml:space="preserve">Elección de presidente y secretario de asamblea </w:t>
      </w:r>
    </w:p>
    <w:p w14:paraId="00000008" w14:textId="77777777" w:rsidR="00842F00" w:rsidRDefault="00457C54">
      <w:pPr>
        <w:numPr>
          <w:ilvl w:val="0"/>
          <w:numId w:val="5"/>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Aprobación del orden del día</w:t>
      </w:r>
    </w:p>
    <w:p w14:paraId="00000009" w14:textId="77777777" w:rsidR="00842F00" w:rsidRDefault="00457C54">
      <w:pPr>
        <w:numPr>
          <w:ilvl w:val="0"/>
          <w:numId w:val="5"/>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Lectura y aprobación reglamento de la asamblea</w:t>
      </w:r>
    </w:p>
    <w:p w14:paraId="0000000A" w14:textId="77777777" w:rsidR="00842F00" w:rsidRDefault="00457C54">
      <w:pPr>
        <w:numPr>
          <w:ilvl w:val="0"/>
          <w:numId w:val="5"/>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Nombramiento de la comisión verificadora del acta</w:t>
      </w:r>
    </w:p>
    <w:p w14:paraId="0000000B" w14:textId="77777777" w:rsidR="00842F00" w:rsidRDefault="00457C54">
      <w:pPr>
        <w:numPr>
          <w:ilvl w:val="0"/>
          <w:numId w:val="5"/>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Informe obra hidrosanitaria</w:t>
      </w:r>
    </w:p>
    <w:p w14:paraId="0000000C" w14:textId="77777777" w:rsidR="00842F00" w:rsidRDefault="00457C54">
      <w:pPr>
        <w:numPr>
          <w:ilvl w:val="0"/>
          <w:numId w:val="5"/>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Informe de gestión de administración año 2021</w:t>
      </w:r>
    </w:p>
    <w:p w14:paraId="0000000D" w14:textId="77777777" w:rsidR="00842F00" w:rsidRDefault="00457C54">
      <w:pPr>
        <w:numPr>
          <w:ilvl w:val="0"/>
          <w:numId w:val="5"/>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Presentación y aprobación de estados financieros a 31 de diciembre de 2021</w:t>
      </w:r>
    </w:p>
    <w:p w14:paraId="0000000E" w14:textId="77777777" w:rsidR="00842F00" w:rsidRDefault="00457C54">
      <w:pPr>
        <w:numPr>
          <w:ilvl w:val="0"/>
          <w:numId w:val="5"/>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Dictamen revisor fiscal 2021</w:t>
      </w:r>
    </w:p>
    <w:p w14:paraId="0000000F" w14:textId="77777777" w:rsidR="00842F00" w:rsidRDefault="00457C54">
      <w:pPr>
        <w:numPr>
          <w:ilvl w:val="0"/>
          <w:numId w:val="5"/>
        </w:numPr>
        <w:pBdr>
          <w:top w:val="nil"/>
          <w:left w:val="nil"/>
          <w:bottom w:val="nil"/>
          <w:right w:val="nil"/>
          <w:between w:val="nil"/>
        </w:pBdr>
        <w:spacing w:after="0"/>
        <w:ind w:left="426" w:hanging="426"/>
        <w:jc w:val="both"/>
        <w:rPr>
          <w:rFonts w:ascii="Arial" w:eastAsia="Arial" w:hAnsi="Arial" w:cs="Arial"/>
          <w:color w:val="000000"/>
          <w:sz w:val="24"/>
          <w:szCs w:val="24"/>
        </w:rPr>
      </w:pPr>
      <w:r>
        <w:rPr>
          <w:rFonts w:ascii="Arial" w:eastAsia="Arial" w:hAnsi="Arial" w:cs="Arial"/>
          <w:color w:val="000000"/>
          <w:sz w:val="24"/>
          <w:szCs w:val="24"/>
        </w:rPr>
        <w:t>Presentación y aprobación del proyecto de presupuesto para el período 2022</w:t>
      </w:r>
    </w:p>
    <w:p w14:paraId="00000010" w14:textId="77777777" w:rsidR="00842F00" w:rsidRDefault="00457C54">
      <w:pPr>
        <w:numPr>
          <w:ilvl w:val="0"/>
          <w:numId w:val="5"/>
        </w:numPr>
        <w:pBdr>
          <w:top w:val="nil"/>
          <w:left w:val="nil"/>
          <w:bottom w:val="nil"/>
          <w:right w:val="nil"/>
          <w:between w:val="nil"/>
        </w:pBdr>
        <w:spacing w:after="0"/>
        <w:ind w:left="426" w:hanging="426"/>
        <w:jc w:val="both"/>
        <w:rPr>
          <w:rFonts w:ascii="Arial" w:eastAsia="Arial" w:hAnsi="Arial" w:cs="Arial"/>
          <w:color w:val="000000"/>
          <w:sz w:val="24"/>
          <w:szCs w:val="24"/>
        </w:rPr>
      </w:pPr>
      <w:r>
        <w:rPr>
          <w:rFonts w:ascii="Arial" w:eastAsia="Arial" w:hAnsi="Arial" w:cs="Arial"/>
          <w:color w:val="000000"/>
          <w:sz w:val="24"/>
          <w:szCs w:val="24"/>
        </w:rPr>
        <w:t>Elección consejo de administración para la vigencia 2022</w:t>
      </w:r>
    </w:p>
    <w:p w14:paraId="00000011" w14:textId="77777777" w:rsidR="00842F00" w:rsidRDefault="00457C54">
      <w:pPr>
        <w:numPr>
          <w:ilvl w:val="0"/>
          <w:numId w:val="5"/>
        </w:numPr>
        <w:pBdr>
          <w:top w:val="nil"/>
          <w:left w:val="nil"/>
          <w:bottom w:val="nil"/>
          <w:right w:val="nil"/>
          <w:between w:val="nil"/>
        </w:pBdr>
        <w:spacing w:after="0"/>
        <w:ind w:left="426" w:hanging="426"/>
        <w:jc w:val="both"/>
        <w:rPr>
          <w:rFonts w:ascii="Arial" w:eastAsia="Arial" w:hAnsi="Arial" w:cs="Arial"/>
          <w:color w:val="000000"/>
          <w:sz w:val="24"/>
          <w:szCs w:val="24"/>
        </w:rPr>
      </w:pPr>
      <w:r>
        <w:rPr>
          <w:rFonts w:ascii="Arial" w:eastAsia="Arial" w:hAnsi="Arial" w:cs="Arial"/>
          <w:color w:val="000000"/>
          <w:sz w:val="24"/>
          <w:szCs w:val="24"/>
        </w:rPr>
        <w:t xml:space="preserve">Elección comité de convivencia </w:t>
      </w:r>
    </w:p>
    <w:p w14:paraId="00000012" w14:textId="77777777" w:rsidR="00842F00" w:rsidRDefault="00457C54">
      <w:pPr>
        <w:numPr>
          <w:ilvl w:val="0"/>
          <w:numId w:val="5"/>
        </w:numPr>
        <w:pBdr>
          <w:top w:val="nil"/>
          <w:left w:val="nil"/>
          <w:bottom w:val="nil"/>
          <w:right w:val="nil"/>
          <w:between w:val="nil"/>
        </w:pBdr>
        <w:spacing w:after="0"/>
        <w:ind w:left="426" w:hanging="426"/>
        <w:jc w:val="both"/>
        <w:rPr>
          <w:rFonts w:ascii="Arial" w:eastAsia="Arial" w:hAnsi="Arial" w:cs="Arial"/>
          <w:color w:val="000000"/>
          <w:sz w:val="24"/>
          <w:szCs w:val="24"/>
        </w:rPr>
      </w:pPr>
      <w:r>
        <w:rPr>
          <w:rFonts w:ascii="Arial" w:eastAsia="Arial" w:hAnsi="Arial" w:cs="Arial"/>
          <w:color w:val="000000"/>
          <w:sz w:val="24"/>
          <w:szCs w:val="24"/>
        </w:rPr>
        <w:t xml:space="preserve">Elección o ratificación de revisor fiscal </w:t>
      </w:r>
    </w:p>
    <w:p w14:paraId="00000013" w14:textId="77777777" w:rsidR="00842F00" w:rsidRDefault="00457C54">
      <w:pPr>
        <w:numPr>
          <w:ilvl w:val="0"/>
          <w:numId w:val="5"/>
        </w:numPr>
        <w:pBdr>
          <w:top w:val="nil"/>
          <w:left w:val="nil"/>
          <w:bottom w:val="nil"/>
          <w:right w:val="nil"/>
          <w:between w:val="nil"/>
        </w:pBdr>
        <w:spacing w:after="0"/>
        <w:ind w:left="426" w:hanging="426"/>
        <w:jc w:val="both"/>
        <w:rPr>
          <w:rFonts w:ascii="Arial" w:eastAsia="Arial" w:hAnsi="Arial" w:cs="Arial"/>
          <w:color w:val="000000"/>
          <w:sz w:val="24"/>
          <w:szCs w:val="24"/>
        </w:rPr>
      </w:pPr>
      <w:r>
        <w:rPr>
          <w:rFonts w:ascii="Arial" w:eastAsia="Arial" w:hAnsi="Arial" w:cs="Arial"/>
          <w:color w:val="000000"/>
          <w:sz w:val="24"/>
          <w:szCs w:val="24"/>
        </w:rPr>
        <w:t>Proposiciones y varios</w:t>
      </w:r>
    </w:p>
    <w:p w14:paraId="00000014" w14:textId="77777777" w:rsidR="00842F00" w:rsidRDefault="00457C54">
      <w:pPr>
        <w:numPr>
          <w:ilvl w:val="0"/>
          <w:numId w:val="5"/>
        </w:numPr>
        <w:pBdr>
          <w:top w:val="nil"/>
          <w:left w:val="nil"/>
          <w:bottom w:val="nil"/>
          <w:right w:val="nil"/>
          <w:between w:val="nil"/>
        </w:pBdr>
        <w:ind w:left="426" w:hanging="426"/>
        <w:jc w:val="both"/>
        <w:rPr>
          <w:rFonts w:ascii="Arial" w:eastAsia="Arial" w:hAnsi="Arial" w:cs="Arial"/>
          <w:color w:val="000000"/>
          <w:sz w:val="24"/>
          <w:szCs w:val="24"/>
        </w:rPr>
      </w:pPr>
      <w:r>
        <w:rPr>
          <w:rFonts w:ascii="Arial" w:eastAsia="Arial" w:hAnsi="Arial" w:cs="Arial"/>
          <w:color w:val="000000"/>
          <w:sz w:val="24"/>
          <w:szCs w:val="24"/>
        </w:rPr>
        <w:t>Cierre de asamblea</w:t>
      </w:r>
    </w:p>
    <w:p w14:paraId="00000015" w14:textId="77777777" w:rsidR="00842F00" w:rsidRDefault="00457C54">
      <w:pPr>
        <w:jc w:val="both"/>
        <w:rPr>
          <w:rFonts w:ascii="Arial" w:eastAsia="Arial" w:hAnsi="Arial" w:cs="Arial"/>
          <w:b/>
          <w:sz w:val="24"/>
          <w:szCs w:val="24"/>
          <w:u w:val="single"/>
        </w:rPr>
      </w:pPr>
      <w:r>
        <w:rPr>
          <w:rFonts w:ascii="Arial" w:eastAsia="Arial" w:hAnsi="Arial" w:cs="Arial"/>
          <w:b/>
          <w:sz w:val="24"/>
          <w:szCs w:val="24"/>
          <w:u w:val="single"/>
        </w:rPr>
        <w:t>Desarrollo de la asamblea</w:t>
      </w:r>
    </w:p>
    <w:p w14:paraId="00000016" w14:textId="77777777" w:rsidR="00842F00" w:rsidRDefault="00457C54">
      <w:pPr>
        <w:numPr>
          <w:ilvl w:val="0"/>
          <w:numId w:val="6"/>
        </w:numPr>
        <w:pBdr>
          <w:top w:val="nil"/>
          <w:left w:val="nil"/>
          <w:bottom w:val="nil"/>
          <w:right w:val="nil"/>
          <w:between w:val="nil"/>
        </w:pBdr>
        <w:ind w:left="284" w:hanging="284"/>
        <w:jc w:val="both"/>
        <w:rPr>
          <w:rFonts w:ascii="Arial" w:eastAsia="Arial" w:hAnsi="Arial" w:cs="Arial"/>
          <w:b/>
          <w:color w:val="000000"/>
          <w:sz w:val="24"/>
          <w:szCs w:val="24"/>
        </w:rPr>
      </w:pPr>
      <w:r>
        <w:rPr>
          <w:rFonts w:ascii="Arial" w:eastAsia="Arial" w:hAnsi="Arial" w:cs="Arial"/>
          <w:b/>
          <w:color w:val="000000"/>
          <w:sz w:val="24"/>
          <w:szCs w:val="24"/>
        </w:rPr>
        <w:t xml:space="preserve">Verificación del quórum </w:t>
      </w:r>
    </w:p>
    <w:p w14:paraId="00000017" w14:textId="77777777" w:rsidR="00842F00" w:rsidRDefault="00457C54">
      <w:pPr>
        <w:tabs>
          <w:tab w:val="left" w:pos="284"/>
        </w:tabs>
        <w:jc w:val="both"/>
        <w:rPr>
          <w:rFonts w:ascii="Arial" w:eastAsia="Arial" w:hAnsi="Arial" w:cs="Arial"/>
          <w:sz w:val="24"/>
          <w:szCs w:val="24"/>
        </w:rPr>
      </w:pPr>
      <w:r>
        <w:rPr>
          <w:rFonts w:ascii="Arial" w:eastAsia="Arial" w:hAnsi="Arial" w:cs="Arial"/>
          <w:sz w:val="24"/>
          <w:szCs w:val="24"/>
        </w:rPr>
        <w:t>Se da inicio con un quórum de 64.1%</w:t>
      </w:r>
    </w:p>
    <w:p w14:paraId="00000018" w14:textId="77777777" w:rsidR="00842F00" w:rsidRDefault="00457C54">
      <w:pPr>
        <w:tabs>
          <w:tab w:val="left" w:pos="142"/>
        </w:tabs>
        <w:jc w:val="both"/>
        <w:rPr>
          <w:rFonts w:ascii="Arial" w:eastAsia="Arial" w:hAnsi="Arial" w:cs="Arial"/>
          <w:sz w:val="24"/>
          <w:szCs w:val="24"/>
        </w:rPr>
      </w:pPr>
      <w:r>
        <w:rPr>
          <w:rFonts w:ascii="Arial" w:eastAsia="Arial" w:hAnsi="Arial" w:cs="Arial"/>
          <w:sz w:val="24"/>
          <w:szCs w:val="24"/>
        </w:rPr>
        <w:t>- Esperanza Caballero 4-204, solicita que se cambie el punto de elección de consejo, antes de la elección del presidente y secretario de la asamblea.</w:t>
      </w:r>
    </w:p>
    <w:p w14:paraId="00000019" w14:textId="7A5DBB82" w:rsidR="00842F00" w:rsidRDefault="00457C54">
      <w:pPr>
        <w:tabs>
          <w:tab w:val="left" w:pos="284"/>
        </w:tabs>
        <w:jc w:val="both"/>
        <w:rPr>
          <w:rFonts w:ascii="Arial" w:eastAsia="Arial" w:hAnsi="Arial" w:cs="Arial"/>
          <w:sz w:val="24"/>
          <w:szCs w:val="24"/>
        </w:rPr>
      </w:pPr>
      <w:r>
        <w:rPr>
          <w:rFonts w:ascii="Arial" w:eastAsia="Arial" w:hAnsi="Arial" w:cs="Arial"/>
          <w:sz w:val="24"/>
          <w:szCs w:val="24"/>
        </w:rPr>
        <w:t>* Jorge Osorio 2-702, miembro del consejo</w:t>
      </w:r>
      <w:r w:rsidR="000E2313">
        <w:rPr>
          <w:rFonts w:ascii="Arial" w:eastAsia="Arial" w:hAnsi="Arial" w:cs="Arial"/>
          <w:sz w:val="24"/>
          <w:szCs w:val="24"/>
        </w:rPr>
        <w:t xml:space="preserve"> saliente</w:t>
      </w:r>
      <w:r>
        <w:rPr>
          <w:rFonts w:ascii="Arial" w:eastAsia="Arial" w:hAnsi="Arial" w:cs="Arial"/>
          <w:sz w:val="24"/>
          <w:szCs w:val="24"/>
        </w:rPr>
        <w:t>, comenta que el tema de la cuota extraordinaria si se ha tratado, pero en esta asamblea se va hablar de la situación financiera del conjunto y cómo se podría manejar y será decisión del nuevo consejo</w:t>
      </w:r>
      <w:r w:rsidR="000E2313">
        <w:rPr>
          <w:rFonts w:ascii="Arial" w:eastAsia="Arial" w:hAnsi="Arial" w:cs="Arial"/>
          <w:sz w:val="24"/>
          <w:szCs w:val="24"/>
        </w:rPr>
        <w:t xml:space="preserve"> si se propone o no una nueva cuota</w:t>
      </w:r>
      <w:r>
        <w:rPr>
          <w:rFonts w:ascii="Arial" w:eastAsia="Arial" w:hAnsi="Arial" w:cs="Arial"/>
          <w:sz w:val="24"/>
          <w:szCs w:val="24"/>
        </w:rPr>
        <w:t>.</w:t>
      </w:r>
    </w:p>
    <w:p w14:paraId="0000001A" w14:textId="77777777" w:rsidR="00842F00" w:rsidRDefault="00457C54">
      <w:pPr>
        <w:tabs>
          <w:tab w:val="left" w:pos="284"/>
        </w:tabs>
        <w:jc w:val="both"/>
        <w:rPr>
          <w:rFonts w:ascii="Arial" w:eastAsia="Arial" w:hAnsi="Arial" w:cs="Arial"/>
          <w:sz w:val="24"/>
          <w:szCs w:val="24"/>
        </w:rPr>
      </w:pPr>
      <w:r>
        <w:rPr>
          <w:rFonts w:ascii="Arial" w:eastAsia="Arial" w:hAnsi="Arial" w:cs="Arial"/>
          <w:sz w:val="24"/>
          <w:szCs w:val="24"/>
        </w:rPr>
        <w:lastRenderedPageBreak/>
        <w:t xml:space="preserve">- Alejandro Villa 4-304, opina que no se cambie el punto de elección del consejo de primeras, sino que debe ser después del informe administrativo ya que ahí se conoce la gestión realizada, en cuanto a la cuota extraordinaria propone una auditoría a la contabilidad. </w:t>
      </w:r>
    </w:p>
    <w:p w14:paraId="0000001B" w14:textId="77777777" w:rsidR="00842F00" w:rsidRDefault="00457C54">
      <w:pPr>
        <w:jc w:val="both"/>
        <w:rPr>
          <w:rFonts w:ascii="Arial" w:eastAsia="Arial" w:hAnsi="Arial" w:cs="Arial"/>
          <w:b/>
          <w:sz w:val="24"/>
          <w:szCs w:val="24"/>
          <w:u w:val="single"/>
        </w:rPr>
      </w:pPr>
      <w:r>
        <w:rPr>
          <w:rFonts w:ascii="Arial" w:eastAsia="Arial" w:hAnsi="Arial" w:cs="Arial"/>
          <w:b/>
          <w:sz w:val="24"/>
          <w:szCs w:val="24"/>
          <w:u w:val="single"/>
        </w:rPr>
        <w:t>Votación:</w:t>
      </w:r>
    </w:p>
    <w:p w14:paraId="0000001C" w14:textId="77777777" w:rsidR="00842F00" w:rsidRDefault="00457C54">
      <w:pPr>
        <w:jc w:val="both"/>
        <w:rPr>
          <w:rFonts w:ascii="Arial" w:eastAsia="Arial" w:hAnsi="Arial" w:cs="Arial"/>
          <w:sz w:val="24"/>
          <w:szCs w:val="24"/>
        </w:rPr>
      </w:pPr>
      <w:r>
        <w:rPr>
          <w:rFonts w:ascii="Arial" w:eastAsia="Arial" w:hAnsi="Arial" w:cs="Arial"/>
          <w:sz w:val="24"/>
          <w:szCs w:val="24"/>
        </w:rPr>
        <w:t>¿Aprueba adelantar la elección del consejo de administración al punto 2 del orden del día?</w:t>
      </w:r>
    </w:p>
    <w:p w14:paraId="0000001D"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Si – 54.83% </w:t>
      </w:r>
    </w:p>
    <w:p w14:paraId="0000001E" w14:textId="3F64568A" w:rsidR="00842F00" w:rsidRDefault="00457C54">
      <w:pPr>
        <w:jc w:val="both"/>
        <w:rPr>
          <w:rFonts w:ascii="Arial" w:eastAsia="Arial" w:hAnsi="Arial" w:cs="Arial"/>
          <w:sz w:val="24"/>
          <w:szCs w:val="24"/>
        </w:rPr>
      </w:pPr>
      <w:r>
        <w:rPr>
          <w:rFonts w:ascii="Arial" w:eastAsia="Arial" w:hAnsi="Arial" w:cs="Arial"/>
          <w:sz w:val="24"/>
          <w:szCs w:val="24"/>
        </w:rPr>
        <w:t>Opción 2: No – 15.55%</w:t>
      </w:r>
    </w:p>
    <w:p w14:paraId="71D9B76B" w14:textId="1B343EEE" w:rsidR="008A227A" w:rsidRDefault="008A227A" w:rsidP="008A227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1.Verificación del quórum </w:t>
      </w:r>
    </w:p>
    <w:p w14:paraId="15D81CF8" w14:textId="731DE3AE" w:rsidR="008A227A" w:rsidRDefault="008A227A" w:rsidP="008A227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2.</w:t>
      </w:r>
      <w:r w:rsidRPr="008A227A">
        <w:rPr>
          <w:rFonts w:ascii="Arial" w:eastAsia="Arial" w:hAnsi="Arial" w:cs="Arial"/>
          <w:color w:val="000000"/>
          <w:sz w:val="24"/>
          <w:szCs w:val="24"/>
        </w:rPr>
        <w:t xml:space="preserve"> </w:t>
      </w:r>
      <w:r>
        <w:rPr>
          <w:rFonts w:ascii="Arial" w:eastAsia="Arial" w:hAnsi="Arial" w:cs="Arial"/>
          <w:color w:val="000000"/>
          <w:sz w:val="24"/>
          <w:szCs w:val="24"/>
        </w:rPr>
        <w:t>Elección consejo de administración para la vigencia 2022</w:t>
      </w:r>
    </w:p>
    <w:p w14:paraId="5CB484CB" w14:textId="0D1D3314" w:rsidR="007B7F8B" w:rsidRDefault="007B7F8B" w:rsidP="008A227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3. Elección presidente y secretario de la asamblea</w:t>
      </w:r>
    </w:p>
    <w:p w14:paraId="1F46DDB9" w14:textId="71CE7C0C" w:rsidR="007B7F8B" w:rsidRDefault="007B7F8B" w:rsidP="008A227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4</w:t>
      </w:r>
      <w:r w:rsidR="008A227A">
        <w:rPr>
          <w:rFonts w:ascii="Arial" w:eastAsia="Arial" w:hAnsi="Arial" w:cs="Arial"/>
          <w:color w:val="000000"/>
          <w:sz w:val="24"/>
          <w:szCs w:val="24"/>
        </w:rPr>
        <w:t>.</w:t>
      </w:r>
      <w:r>
        <w:rPr>
          <w:rFonts w:ascii="Arial" w:eastAsia="Arial" w:hAnsi="Arial" w:cs="Arial"/>
          <w:color w:val="000000"/>
          <w:sz w:val="24"/>
          <w:szCs w:val="24"/>
        </w:rPr>
        <w:t xml:space="preserve"> Aprobación del orden del día</w:t>
      </w:r>
    </w:p>
    <w:p w14:paraId="6CF76753" w14:textId="415A404E" w:rsidR="008A227A" w:rsidRDefault="007B7F8B" w:rsidP="008A227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5. Lectura y aprobación reglamento de la asamblea</w:t>
      </w:r>
    </w:p>
    <w:p w14:paraId="47BD4A30" w14:textId="6530A3BF" w:rsidR="007B7F8B" w:rsidRDefault="007B7F8B" w:rsidP="008A227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6. Nombramiento de la comisión revisora del acta </w:t>
      </w:r>
    </w:p>
    <w:p w14:paraId="1606D2EC" w14:textId="5892C6A0" w:rsidR="007B7F8B" w:rsidRDefault="007B7F8B" w:rsidP="008A227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7. Informe obra Hidrosanitaria</w:t>
      </w:r>
    </w:p>
    <w:p w14:paraId="11DAC93C" w14:textId="337E0D60" w:rsidR="007B7F8B" w:rsidRDefault="007B7F8B" w:rsidP="008A227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8. Informe de gestión de la administración año 2021</w:t>
      </w:r>
    </w:p>
    <w:p w14:paraId="05D3F040" w14:textId="550D4B6E" w:rsidR="007B7F8B" w:rsidRDefault="007B7F8B" w:rsidP="008A227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9. Presentación y aprobación estados financieros a 31 de diciembre de 2021</w:t>
      </w:r>
    </w:p>
    <w:p w14:paraId="7A138F1A" w14:textId="4D9C1C57" w:rsidR="007B7F8B" w:rsidRDefault="007B7F8B" w:rsidP="008A227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10. Dictamen revisor fiscal</w:t>
      </w:r>
    </w:p>
    <w:p w14:paraId="78F8107E" w14:textId="6A47E6B2" w:rsidR="007B7F8B" w:rsidRDefault="007B7F8B" w:rsidP="008A227A">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11. Presentación y aprobación del proyecto de presupuesto para el periodo 2022</w:t>
      </w:r>
    </w:p>
    <w:p w14:paraId="1EDC018E" w14:textId="2C8CBC8D" w:rsidR="008A227A" w:rsidRPr="007B7F8B" w:rsidRDefault="007B7F8B" w:rsidP="007B7F8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12. </w:t>
      </w:r>
      <w:r w:rsidR="008A227A" w:rsidRPr="007B7F8B">
        <w:rPr>
          <w:rFonts w:ascii="Arial" w:eastAsia="Arial" w:hAnsi="Arial" w:cs="Arial"/>
          <w:color w:val="000000"/>
          <w:sz w:val="24"/>
          <w:szCs w:val="24"/>
        </w:rPr>
        <w:t xml:space="preserve">Elección comité de convivencia </w:t>
      </w:r>
    </w:p>
    <w:p w14:paraId="7FF4915A" w14:textId="77777777" w:rsidR="007B7F8B" w:rsidRDefault="007B7F8B" w:rsidP="007B7F8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13. </w:t>
      </w:r>
      <w:r w:rsidR="008A227A">
        <w:rPr>
          <w:rFonts w:ascii="Arial" w:eastAsia="Arial" w:hAnsi="Arial" w:cs="Arial"/>
          <w:color w:val="000000"/>
          <w:sz w:val="24"/>
          <w:szCs w:val="24"/>
        </w:rPr>
        <w:t xml:space="preserve">Elección o ratificación de revisor fiscal </w:t>
      </w:r>
    </w:p>
    <w:p w14:paraId="51C74307" w14:textId="77777777" w:rsidR="007B7F8B" w:rsidRDefault="007B7F8B" w:rsidP="007B7F8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14. </w:t>
      </w:r>
      <w:r w:rsidR="008A227A" w:rsidRPr="007B7F8B">
        <w:rPr>
          <w:rFonts w:ascii="Arial" w:eastAsia="Arial" w:hAnsi="Arial" w:cs="Arial"/>
          <w:color w:val="000000"/>
          <w:sz w:val="24"/>
          <w:szCs w:val="24"/>
        </w:rPr>
        <w:t>Proposiciones y varios</w:t>
      </w:r>
    </w:p>
    <w:p w14:paraId="3263F5E8" w14:textId="4F34385F" w:rsidR="008A227A" w:rsidRPr="007B7F8B" w:rsidRDefault="007B7F8B" w:rsidP="007B7F8B">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15. </w:t>
      </w:r>
      <w:r w:rsidR="008A227A" w:rsidRPr="007B7F8B">
        <w:rPr>
          <w:rFonts w:ascii="Arial" w:eastAsia="Arial" w:hAnsi="Arial" w:cs="Arial"/>
          <w:color w:val="000000"/>
          <w:sz w:val="24"/>
          <w:szCs w:val="24"/>
        </w:rPr>
        <w:t>Cierre de asamblea</w:t>
      </w:r>
    </w:p>
    <w:p w14:paraId="0000001F"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t>* Es aprobada la modificación propuesta.</w:t>
      </w:r>
    </w:p>
    <w:p w14:paraId="00000020" w14:textId="1B79A00D" w:rsidR="00842F00" w:rsidRDefault="006D2FF0" w:rsidP="006D2FF0">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2. Elección</w:t>
      </w:r>
      <w:r w:rsidR="00457C54">
        <w:rPr>
          <w:rFonts w:ascii="Arial" w:eastAsia="Arial" w:hAnsi="Arial" w:cs="Arial"/>
          <w:b/>
          <w:color w:val="000000"/>
          <w:sz w:val="24"/>
          <w:szCs w:val="24"/>
        </w:rPr>
        <w:t xml:space="preserve"> consejo de administración para la vigencia 2022</w:t>
      </w:r>
    </w:p>
    <w:p w14:paraId="00000021" w14:textId="77777777" w:rsidR="00842F00" w:rsidRDefault="00457C54">
      <w:pPr>
        <w:jc w:val="both"/>
        <w:rPr>
          <w:rFonts w:ascii="Arial" w:eastAsia="Arial" w:hAnsi="Arial" w:cs="Arial"/>
          <w:sz w:val="24"/>
          <w:szCs w:val="24"/>
        </w:rPr>
      </w:pPr>
      <w:r>
        <w:rPr>
          <w:rFonts w:ascii="Arial" w:eastAsia="Arial" w:hAnsi="Arial" w:cs="Arial"/>
          <w:sz w:val="24"/>
          <w:szCs w:val="24"/>
        </w:rPr>
        <w:t>Postulados:</w:t>
      </w:r>
    </w:p>
    <w:p w14:paraId="00000022" w14:textId="77777777" w:rsidR="00842F00" w:rsidRDefault="00457C54">
      <w:pPr>
        <w:numPr>
          <w:ilvl w:val="0"/>
          <w:numId w:val="1"/>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Andrés Gómez 4-603</w:t>
      </w:r>
    </w:p>
    <w:p w14:paraId="00000023" w14:textId="77777777" w:rsidR="00842F00" w:rsidRDefault="00457C54">
      <w:pPr>
        <w:numPr>
          <w:ilvl w:val="0"/>
          <w:numId w:val="1"/>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Joaquín Guevara 2-703</w:t>
      </w:r>
    </w:p>
    <w:p w14:paraId="00000024" w14:textId="77777777" w:rsidR="00842F00" w:rsidRDefault="00457C54">
      <w:pPr>
        <w:numPr>
          <w:ilvl w:val="0"/>
          <w:numId w:val="1"/>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Carlos Castañeda 5-102</w:t>
      </w:r>
    </w:p>
    <w:p w14:paraId="00000025" w14:textId="77777777" w:rsidR="00842F00" w:rsidRDefault="00457C54">
      <w:pPr>
        <w:numPr>
          <w:ilvl w:val="0"/>
          <w:numId w:val="1"/>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Esperanza Caballero 4-204</w:t>
      </w:r>
    </w:p>
    <w:p w14:paraId="00000026" w14:textId="77777777" w:rsidR="00842F00" w:rsidRDefault="00457C54">
      <w:pPr>
        <w:numPr>
          <w:ilvl w:val="0"/>
          <w:numId w:val="1"/>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Adriana Melo 3-103</w:t>
      </w:r>
    </w:p>
    <w:p w14:paraId="00000027" w14:textId="77777777" w:rsidR="00842F00" w:rsidRDefault="00457C54">
      <w:pPr>
        <w:numPr>
          <w:ilvl w:val="0"/>
          <w:numId w:val="1"/>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Sandra Rojas 3-102</w:t>
      </w:r>
    </w:p>
    <w:p w14:paraId="00000028" w14:textId="77777777" w:rsidR="00842F00" w:rsidRDefault="00457C54">
      <w:pPr>
        <w:numPr>
          <w:ilvl w:val="0"/>
          <w:numId w:val="1"/>
        </w:numPr>
        <w:pBdr>
          <w:top w:val="nil"/>
          <w:left w:val="nil"/>
          <w:bottom w:val="nil"/>
          <w:right w:val="nil"/>
          <w:between w:val="nil"/>
        </w:pBdr>
        <w:ind w:left="284" w:hanging="284"/>
        <w:jc w:val="both"/>
        <w:rPr>
          <w:rFonts w:ascii="Arial" w:eastAsia="Arial" w:hAnsi="Arial" w:cs="Arial"/>
          <w:color w:val="000000"/>
          <w:sz w:val="24"/>
          <w:szCs w:val="24"/>
        </w:rPr>
      </w:pPr>
      <w:r>
        <w:rPr>
          <w:rFonts w:ascii="Arial" w:eastAsia="Arial" w:hAnsi="Arial" w:cs="Arial"/>
          <w:color w:val="000000"/>
          <w:sz w:val="24"/>
          <w:szCs w:val="24"/>
        </w:rPr>
        <w:t>Raúl Méndez Martínez 2-801</w:t>
      </w:r>
    </w:p>
    <w:p w14:paraId="00000029" w14:textId="77777777" w:rsidR="00842F00" w:rsidRDefault="00457C54">
      <w:pPr>
        <w:jc w:val="both"/>
        <w:rPr>
          <w:rFonts w:ascii="Arial" w:eastAsia="Arial" w:hAnsi="Arial" w:cs="Arial"/>
          <w:b/>
          <w:sz w:val="24"/>
          <w:szCs w:val="24"/>
          <w:u w:val="single"/>
        </w:rPr>
      </w:pPr>
      <w:r>
        <w:rPr>
          <w:rFonts w:ascii="Arial" w:eastAsia="Arial" w:hAnsi="Arial" w:cs="Arial"/>
          <w:b/>
          <w:sz w:val="24"/>
          <w:szCs w:val="24"/>
          <w:u w:val="single"/>
        </w:rPr>
        <w:t>Votación:</w:t>
      </w:r>
    </w:p>
    <w:p w14:paraId="0000002A" w14:textId="77777777" w:rsidR="00842F00" w:rsidRDefault="00457C54">
      <w:pPr>
        <w:jc w:val="both"/>
        <w:rPr>
          <w:rFonts w:ascii="Arial" w:eastAsia="Arial" w:hAnsi="Arial" w:cs="Arial"/>
          <w:sz w:val="24"/>
          <w:szCs w:val="24"/>
        </w:rPr>
      </w:pPr>
      <w:r>
        <w:rPr>
          <w:rFonts w:ascii="Arial" w:eastAsia="Arial" w:hAnsi="Arial" w:cs="Arial"/>
          <w:sz w:val="24"/>
          <w:szCs w:val="24"/>
        </w:rPr>
        <w:lastRenderedPageBreak/>
        <w:t>¿Aprueba a Andrés Gómez, Joaquín Guevara, Carlos Castañeda, Esperanza Caballero, Adriana Melo, Sandra Rojas y Raúl Méndez como miembros del consejo de administración?</w:t>
      </w:r>
    </w:p>
    <w:p w14:paraId="0000002B"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Si – 67.53% </w:t>
      </w:r>
    </w:p>
    <w:p w14:paraId="0000002C" w14:textId="77777777" w:rsidR="00842F00" w:rsidRDefault="00457C54">
      <w:pPr>
        <w:jc w:val="both"/>
        <w:rPr>
          <w:rFonts w:ascii="Arial" w:eastAsia="Arial" w:hAnsi="Arial" w:cs="Arial"/>
          <w:sz w:val="24"/>
          <w:szCs w:val="24"/>
        </w:rPr>
      </w:pPr>
      <w:r>
        <w:rPr>
          <w:rFonts w:ascii="Arial" w:eastAsia="Arial" w:hAnsi="Arial" w:cs="Arial"/>
          <w:sz w:val="24"/>
          <w:szCs w:val="24"/>
        </w:rPr>
        <w:t>Opción 2: No – 10.54%</w:t>
      </w:r>
    </w:p>
    <w:p w14:paraId="0000002D"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t xml:space="preserve">* Es aprobado el consejo de administración. </w:t>
      </w:r>
    </w:p>
    <w:p w14:paraId="0000002E" w14:textId="36028A34" w:rsidR="00842F00" w:rsidRPr="006D2FF0" w:rsidRDefault="00457C54" w:rsidP="006D2FF0">
      <w:pPr>
        <w:pStyle w:val="Prrafodelista"/>
        <w:numPr>
          <w:ilvl w:val="0"/>
          <w:numId w:val="12"/>
        </w:numPr>
        <w:pBdr>
          <w:top w:val="nil"/>
          <w:left w:val="nil"/>
          <w:bottom w:val="nil"/>
          <w:right w:val="nil"/>
          <w:between w:val="nil"/>
        </w:pBdr>
        <w:jc w:val="both"/>
        <w:rPr>
          <w:rFonts w:ascii="Arial" w:eastAsia="Arial" w:hAnsi="Arial" w:cs="Arial"/>
          <w:b/>
          <w:color w:val="000000"/>
          <w:sz w:val="24"/>
          <w:szCs w:val="24"/>
        </w:rPr>
      </w:pPr>
      <w:r w:rsidRPr="006D2FF0">
        <w:rPr>
          <w:rFonts w:ascii="Arial" w:eastAsia="Arial" w:hAnsi="Arial" w:cs="Arial"/>
          <w:b/>
          <w:color w:val="000000"/>
          <w:sz w:val="24"/>
          <w:szCs w:val="24"/>
        </w:rPr>
        <w:t>Elección de presidente y secretario de asamblea</w:t>
      </w:r>
    </w:p>
    <w:p w14:paraId="0000002F" w14:textId="77777777" w:rsidR="00842F00" w:rsidRDefault="00457C54">
      <w:pPr>
        <w:jc w:val="both"/>
        <w:rPr>
          <w:rFonts w:ascii="Arial" w:eastAsia="Arial" w:hAnsi="Arial" w:cs="Arial"/>
          <w:b/>
          <w:sz w:val="24"/>
          <w:szCs w:val="24"/>
          <w:u w:val="single"/>
        </w:rPr>
      </w:pPr>
      <w:r>
        <w:rPr>
          <w:rFonts w:ascii="Arial" w:eastAsia="Arial" w:hAnsi="Arial" w:cs="Arial"/>
          <w:b/>
          <w:sz w:val="24"/>
          <w:szCs w:val="24"/>
          <w:u w:val="single"/>
        </w:rPr>
        <w:t>Votación:</w:t>
      </w:r>
    </w:p>
    <w:p w14:paraId="00000030" w14:textId="77777777" w:rsidR="00842F00" w:rsidRDefault="00457C54">
      <w:pPr>
        <w:jc w:val="both"/>
        <w:rPr>
          <w:rFonts w:ascii="Arial" w:eastAsia="Arial" w:hAnsi="Arial" w:cs="Arial"/>
          <w:sz w:val="24"/>
          <w:szCs w:val="24"/>
        </w:rPr>
      </w:pPr>
      <w:r>
        <w:rPr>
          <w:rFonts w:ascii="Arial" w:eastAsia="Arial" w:hAnsi="Arial" w:cs="Arial"/>
          <w:sz w:val="24"/>
          <w:szCs w:val="24"/>
        </w:rPr>
        <w:t>¿Aprueba como presidente de la asamblea al señor Mario Villa y como secretario al señor Raúl Méndez?</w:t>
      </w:r>
    </w:p>
    <w:p w14:paraId="00000031"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Si – 73.09% </w:t>
      </w:r>
    </w:p>
    <w:p w14:paraId="00000032" w14:textId="77777777" w:rsidR="00842F00" w:rsidRDefault="00457C54">
      <w:pPr>
        <w:jc w:val="both"/>
        <w:rPr>
          <w:rFonts w:ascii="Arial" w:eastAsia="Arial" w:hAnsi="Arial" w:cs="Arial"/>
          <w:sz w:val="24"/>
          <w:szCs w:val="24"/>
        </w:rPr>
      </w:pPr>
      <w:r>
        <w:rPr>
          <w:rFonts w:ascii="Arial" w:eastAsia="Arial" w:hAnsi="Arial" w:cs="Arial"/>
          <w:sz w:val="24"/>
          <w:szCs w:val="24"/>
        </w:rPr>
        <w:t>Opción 2: No – 10.75%</w:t>
      </w:r>
    </w:p>
    <w:p w14:paraId="00000033"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t>Presidente:</w:t>
      </w:r>
    </w:p>
    <w:p w14:paraId="00000034" w14:textId="77777777" w:rsidR="00842F00" w:rsidRDefault="00457C54">
      <w:pPr>
        <w:jc w:val="both"/>
        <w:rPr>
          <w:rFonts w:ascii="Arial" w:eastAsia="Arial" w:hAnsi="Arial" w:cs="Arial"/>
          <w:sz w:val="24"/>
          <w:szCs w:val="24"/>
          <w:u w:val="single"/>
        </w:rPr>
      </w:pPr>
      <w:r>
        <w:rPr>
          <w:rFonts w:ascii="Arial" w:eastAsia="Arial" w:hAnsi="Arial" w:cs="Arial"/>
          <w:sz w:val="24"/>
          <w:szCs w:val="24"/>
        </w:rPr>
        <w:t>Mario Villa – Administrador</w:t>
      </w:r>
    </w:p>
    <w:p w14:paraId="00000035"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t>Secretario:</w:t>
      </w:r>
    </w:p>
    <w:p w14:paraId="00000036" w14:textId="77777777" w:rsidR="00842F00" w:rsidRDefault="00457C54">
      <w:pPr>
        <w:jc w:val="both"/>
        <w:rPr>
          <w:rFonts w:ascii="Arial" w:eastAsia="Arial" w:hAnsi="Arial" w:cs="Arial"/>
          <w:sz w:val="24"/>
          <w:szCs w:val="24"/>
        </w:rPr>
      </w:pPr>
      <w:r>
        <w:rPr>
          <w:rFonts w:ascii="Arial" w:eastAsia="Arial" w:hAnsi="Arial" w:cs="Arial"/>
          <w:sz w:val="24"/>
          <w:szCs w:val="24"/>
        </w:rPr>
        <w:t>Raúl Méndez Martínez 2-801</w:t>
      </w:r>
    </w:p>
    <w:p w14:paraId="00000037" w14:textId="77777777" w:rsidR="00842F00" w:rsidRDefault="00457C54" w:rsidP="006D2FF0">
      <w:pPr>
        <w:numPr>
          <w:ilvl w:val="0"/>
          <w:numId w:val="12"/>
        </w:numPr>
        <w:pBdr>
          <w:top w:val="nil"/>
          <w:left w:val="nil"/>
          <w:bottom w:val="nil"/>
          <w:right w:val="nil"/>
          <w:between w:val="nil"/>
        </w:pBdr>
        <w:ind w:left="284" w:hanging="284"/>
        <w:jc w:val="both"/>
        <w:rPr>
          <w:rFonts w:ascii="Arial" w:eastAsia="Arial" w:hAnsi="Arial" w:cs="Arial"/>
          <w:b/>
          <w:color w:val="000000"/>
          <w:sz w:val="24"/>
          <w:szCs w:val="24"/>
        </w:rPr>
      </w:pPr>
      <w:r>
        <w:rPr>
          <w:rFonts w:ascii="Arial" w:eastAsia="Arial" w:hAnsi="Arial" w:cs="Arial"/>
          <w:b/>
          <w:color w:val="000000"/>
          <w:sz w:val="24"/>
          <w:szCs w:val="24"/>
        </w:rPr>
        <w:t>Aprobación del orden del día</w:t>
      </w:r>
    </w:p>
    <w:p w14:paraId="00000038" w14:textId="77777777" w:rsidR="00842F00" w:rsidRDefault="00457C54">
      <w:pPr>
        <w:jc w:val="both"/>
        <w:rPr>
          <w:rFonts w:ascii="Arial" w:eastAsia="Arial" w:hAnsi="Arial" w:cs="Arial"/>
          <w:b/>
          <w:sz w:val="24"/>
          <w:szCs w:val="24"/>
          <w:u w:val="single"/>
        </w:rPr>
      </w:pPr>
      <w:r>
        <w:rPr>
          <w:rFonts w:ascii="Arial" w:eastAsia="Arial" w:hAnsi="Arial" w:cs="Arial"/>
          <w:b/>
          <w:sz w:val="24"/>
          <w:szCs w:val="24"/>
          <w:u w:val="single"/>
        </w:rPr>
        <w:t>Votación:</w:t>
      </w:r>
    </w:p>
    <w:p w14:paraId="00000039" w14:textId="77777777" w:rsidR="00842F00" w:rsidRDefault="00457C54">
      <w:pPr>
        <w:jc w:val="both"/>
        <w:rPr>
          <w:rFonts w:ascii="Arial" w:eastAsia="Arial" w:hAnsi="Arial" w:cs="Arial"/>
          <w:sz w:val="24"/>
          <w:szCs w:val="24"/>
        </w:rPr>
      </w:pPr>
      <w:r>
        <w:rPr>
          <w:rFonts w:ascii="Arial" w:eastAsia="Arial" w:hAnsi="Arial" w:cs="Arial"/>
          <w:sz w:val="24"/>
          <w:szCs w:val="24"/>
        </w:rPr>
        <w:t>¿Aprueba el orden del día con la modificación presentada?</w:t>
      </w:r>
    </w:p>
    <w:p w14:paraId="0000003A"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Si – 76.37% </w:t>
      </w:r>
    </w:p>
    <w:p w14:paraId="0000003B" w14:textId="77777777" w:rsidR="00842F00" w:rsidRDefault="00457C54">
      <w:pPr>
        <w:jc w:val="both"/>
        <w:rPr>
          <w:rFonts w:ascii="Arial" w:eastAsia="Arial" w:hAnsi="Arial" w:cs="Arial"/>
          <w:sz w:val="24"/>
          <w:szCs w:val="24"/>
        </w:rPr>
      </w:pPr>
      <w:r>
        <w:rPr>
          <w:rFonts w:ascii="Arial" w:eastAsia="Arial" w:hAnsi="Arial" w:cs="Arial"/>
          <w:sz w:val="24"/>
          <w:szCs w:val="24"/>
        </w:rPr>
        <w:t>Opción 2: No – 2.85%</w:t>
      </w:r>
    </w:p>
    <w:p w14:paraId="0000003C"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t>* El orden del día es aprobado.</w:t>
      </w:r>
    </w:p>
    <w:p w14:paraId="0000003D" w14:textId="77777777" w:rsidR="00842F00" w:rsidRDefault="00457C54" w:rsidP="006D2FF0">
      <w:pPr>
        <w:numPr>
          <w:ilvl w:val="0"/>
          <w:numId w:val="12"/>
        </w:numPr>
        <w:pBdr>
          <w:top w:val="nil"/>
          <w:left w:val="nil"/>
          <w:bottom w:val="nil"/>
          <w:right w:val="nil"/>
          <w:between w:val="nil"/>
        </w:pBdr>
        <w:ind w:left="284" w:hanging="284"/>
        <w:jc w:val="both"/>
        <w:rPr>
          <w:rFonts w:ascii="Arial" w:eastAsia="Arial" w:hAnsi="Arial" w:cs="Arial"/>
          <w:b/>
          <w:color w:val="000000"/>
          <w:sz w:val="24"/>
          <w:szCs w:val="24"/>
        </w:rPr>
      </w:pPr>
      <w:r>
        <w:rPr>
          <w:rFonts w:ascii="Arial" w:eastAsia="Arial" w:hAnsi="Arial" w:cs="Arial"/>
          <w:b/>
          <w:color w:val="000000"/>
          <w:sz w:val="24"/>
          <w:szCs w:val="24"/>
        </w:rPr>
        <w:t>Lectura y aprobación reglamento de la asamblea</w:t>
      </w:r>
    </w:p>
    <w:p w14:paraId="0000003E" w14:textId="77777777" w:rsidR="00842F00" w:rsidRDefault="00457C54">
      <w:pPr>
        <w:jc w:val="both"/>
        <w:rPr>
          <w:rFonts w:ascii="Arial" w:eastAsia="Arial" w:hAnsi="Arial" w:cs="Arial"/>
          <w:b/>
          <w:sz w:val="24"/>
          <w:szCs w:val="24"/>
          <w:u w:val="single"/>
        </w:rPr>
      </w:pPr>
      <w:r>
        <w:rPr>
          <w:rFonts w:ascii="Arial" w:eastAsia="Arial" w:hAnsi="Arial" w:cs="Arial"/>
          <w:b/>
          <w:sz w:val="24"/>
          <w:szCs w:val="24"/>
          <w:u w:val="single"/>
        </w:rPr>
        <w:t>Votación:</w:t>
      </w:r>
    </w:p>
    <w:p w14:paraId="0000003F" w14:textId="77777777" w:rsidR="00842F00" w:rsidRDefault="00457C54">
      <w:pPr>
        <w:jc w:val="both"/>
        <w:rPr>
          <w:rFonts w:ascii="Arial" w:eastAsia="Arial" w:hAnsi="Arial" w:cs="Arial"/>
          <w:sz w:val="24"/>
          <w:szCs w:val="24"/>
        </w:rPr>
      </w:pPr>
      <w:r>
        <w:rPr>
          <w:rFonts w:ascii="Arial" w:eastAsia="Arial" w:hAnsi="Arial" w:cs="Arial"/>
          <w:sz w:val="24"/>
          <w:szCs w:val="24"/>
        </w:rPr>
        <w:t>¿Aprueba el reglamento de la asamblea enviado con anterioridad?</w:t>
      </w:r>
    </w:p>
    <w:p w14:paraId="00000040"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Si – 80.99% </w:t>
      </w:r>
    </w:p>
    <w:p w14:paraId="00000041" w14:textId="77777777" w:rsidR="00842F00" w:rsidRDefault="00457C54">
      <w:pPr>
        <w:jc w:val="both"/>
        <w:rPr>
          <w:rFonts w:ascii="Arial" w:eastAsia="Arial" w:hAnsi="Arial" w:cs="Arial"/>
          <w:sz w:val="24"/>
          <w:szCs w:val="24"/>
        </w:rPr>
      </w:pPr>
      <w:r>
        <w:rPr>
          <w:rFonts w:ascii="Arial" w:eastAsia="Arial" w:hAnsi="Arial" w:cs="Arial"/>
          <w:sz w:val="24"/>
          <w:szCs w:val="24"/>
        </w:rPr>
        <w:t>Opción 2: No – 0.57%</w:t>
      </w:r>
    </w:p>
    <w:p w14:paraId="00000042"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lastRenderedPageBreak/>
        <w:t>* El reglamento de la asamblea es aprobado.</w:t>
      </w:r>
    </w:p>
    <w:p w14:paraId="00000043" w14:textId="77777777" w:rsidR="00842F00" w:rsidRDefault="00457C54" w:rsidP="006D2FF0">
      <w:pPr>
        <w:numPr>
          <w:ilvl w:val="0"/>
          <w:numId w:val="12"/>
        </w:numPr>
        <w:pBdr>
          <w:top w:val="nil"/>
          <w:left w:val="nil"/>
          <w:bottom w:val="nil"/>
          <w:right w:val="nil"/>
          <w:between w:val="nil"/>
        </w:pBdr>
        <w:ind w:left="284" w:hanging="284"/>
        <w:jc w:val="both"/>
        <w:rPr>
          <w:rFonts w:ascii="Arial" w:eastAsia="Arial" w:hAnsi="Arial" w:cs="Arial"/>
          <w:b/>
          <w:color w:val="000000"/>
          <w:sz w:val="24"/>
          <w:szCs w:val="24"/>
        </w:rPr>
      </w:pPr>
      <w:r>
        <w:rPr>
          <w:rFonts w:ascii="Arial" w:eastAsia="Arial" w:hAnsi="Arial" w:cs="Arial"/>
          <w:b/>
          <w:color w:val="000000"/>
          <w:sz w:val="24"/>
          <w:szCs w:val="24"/>
        </w:rPr>
        <w:t>Nombramiento de la comisión verificadora del acta</w:t>
      </w:r>
    </w:p>
    <w:p w14:paraId="00000044" w14:textId="77777777" w:rsidR="00842F00" w:rsidRDefault="00457C54">
      <w:pPr>
        <w:jc w:val="both"/>
        <w:rPr>
          <w:rFonts w:ascii="Arial" w:eastAsia="Arial" w:hAnsi="Arial" w:cs="Arial"/>
          <w:b/>
          <w:sz w:val="24"/>
          <w:szCs w:val="24"/>
        </w:rPr>
      </w:pPr>
      <w:r>
        <w:rPr>
          <w:rFonts w:ascii="Arial" w:eastAsia="Arial" w:hAnsi="Arial" w:cs="Arial"/>
          <w:b/>
          <w:sz w:val="24"/>
          <w:szCs w:val="24"/>
        </w:rPr>
        <w:t>Votación:</w:t>
      </w:r>
    </w:p>
    <w:p w14:paraId="00000045" w14:textId="77777777" w:rsidR="00842F00" w:rsidRDefault="00457C54">
      <w:pPr>
        <w:jc w:val="both"/>
        <w:rPr>
          <w:rFonts w:ascii="Arial" w:eastAsia="Arial" w:hAnsi="Arial" w:cs="Arial"/>
          <w:sz w:val="24"/>
          <w:szCs w:val="24"/>
        </w:rPr>
      </w:pPr>
      <w:r>
        <w:rPr>
          <w:rFonts w:ascii="Arial" w:eastAsia="Arial" w:hAnsi="Arial" w:cs="Arial"/>
          <w:sz w:val="24"/>
          <w:szCs w:val="24"/>
        </w:rPr>
        <w:t>¿Aprueba permitir el registro de los copropietarios hasta 9:15 am?</w:t>
      </w:r>
    </w:p>
    <w:p w14:paraId="00000046"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Si – 69.66% </w:t>
      </w:r>
    </w:p>
    <w:p w14:paraId="00000047" w14:textId="77777777" w:rsidR="00842F00" w:rsidRDefault="00457C54">
      <w:pPr>
        <w:jc w:val="both"/>
        <w:rPr>
          <w:rFonts w:ascii="Arial" w:eastAsia="Arial" w:hAnsi="Arial" w:cs="Arial"/>
          <w:sz w:val="24"/>
          <w:szCs w:val="24"/>
        </w:rPr>
      </w:pPr>
      <w:r>
        <w:rPr>
          <w:rFonts w:ascii="Arial" w:eastAsia="Arial" w:hAnsi="Arial" w:cs="Arial"/>
          <w:sz w:val="24"/>
          <w:szCs w:val="24"/>
        </w:rPr>
        <w:t>Opción 2: No – 13.04%</w:t>
      </w:r>
    </w:p>
    <w:p w14:paraId="00000048"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t>* Es aprobado el registro</w:t>
      </w:r>
    </w:p>
    <w:p w14:paraId="00000049" w14:textId="55BF5ACE" w:rsidR="00842F00" w:rsidDel="001A3584" w:rsidRDefault="00842F00">
      <w:pPr>
        <w:jc w:val="both"/>
        <w:rPr>
          <w:del w:id="0" w:author="OSORIO ESQUIVEL Jorge Ivan" w:date="2022-05-21T11:56:00Z"/>
          <w:rFonts w:ascii="Arial" w:eastAsia="Arial" w:hAnsi="Arial" w:cs="Arial"/>
          <w:b/>
          <w:sz w:val="24"/>
          <w:szCs w:val="24"/>
        </w:rPr>
      </w:pPr>
    </w:p>
    <w:p w14:paraId="0000004A" w14:textId="77777777" w:rsidR="00842F00" w:rsidRDefault="00457C54">
      <w:pPr>
        <w:jc w:val="both"/>
        <w:rPr>
          <w:rFonts w:ascii="Arial" w:eastAsia="Arial" w:hAnsi="Arial" w:cs="Arial"/>
          <w:b/>
          <w:sz w:val="24"/>
          <w:szCs w:val="24"/>
        </w:rPr>
      </w:pPr>
      <w:r>
        <w:rPr>
          <w:rFonts w:ascii="Arial" w:eastAsia="Arial" w:hAnsi="Arial" w:cs="Arial"/>
          <w:b/>
          <w:sz w:val="24"/>
          <w:szCs w:val="24"/>
        </w:rPr>
        <w:t>Postulados comisión verificadora del acta:</w:t>
      </w:r>
    </w:p>
    <w:p w14:paraId="0000004B" w14:textId="77777777" w:rsidR="00842F00" w:rsidRDefault="00457C54">
      <w:pPr>
        <w:numPr>
          <w:ilvl w:val="0"/>
          <w:numId w:val="3"/>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Alejandro Villa 4-304</w:t>
      </w:r>
    </w:p>
    <w:p w14:paraId="0000004C" w14:textId="77777777" w:rsidR="00842F00" w:rsidRDefault="00457C54">
      <w:pPr>
        <w:numPr>
          <w:ilvl w:val="0"/>
          <w:numId w:val="3"/>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Jorge Iván Osorio 2-702</w:t>
      </w:r>
    </w:p>
    <w:p w14:paraId="0000004D" w14:textId="77777777" w:rsidR="00842F00" w:rsidRDefault="00457C54">
      <w:pPr>
        <w:numPr>
          <w:ilvl w:val="0"/>
          <w:numId w:val="3"/>
        </w:numPr>
        <w:pBdr>
          <w:top w:val="nil"/>
          <w:left w:val="nil"/>
          <w:bottom w:val="nil"/>
          <w:right w:val="nil"/>
          <w:between w:val="nil"/>
        </w:pBdr>
        <w:ind w:left="284" w:hanging="284"/>
        <w:jc w:val="both"/>
        <w:rPr>
          <w:rFonts w:ascii="Arial" w:eastAsia="Arial" w:hAnsi="Arial" w:cs="Arial"/>
          <w:color w:val="000000"/>
          <w:sz w:val="24"/>
          <w:szCs w:val="24"/>
        </w:rPr>
      </w:pPr>
      <w:r>
        <w:rPr>
          <w:rFonts w:ascii="Arial" w:eastAsia="Arial" w:hAnsi="Arial" w:cs="Arial"/>
          <w:color w:val="000000"/>
          <w:sz w:val="24"/>
          <w:szCs w:val="24"/>
        </w:rPr>
        <w:t>Diana Quintero 4-404</w:t>
      </w:r>
    </w:p>
    <w:p w14:paraId="0000004E" w14:textId="77777777" w:rsidR="00842F00" w:rsidRDefault="00457C54">
      <w:pPr>
        <w:jc w:val="both"/>
        <w:rPr>
          <w:rFonts w:ascii="Arial" w:eastAsia="Arial" w:hAnsi="Arial" w:cs="Arial"/>
          <w:sz w:val="24"/>
          <w:szCs w:val="24"/>
        </w:rPr>
      </w:pPr>
      <w:r>
        <w:rPr>
          <w:rFonts w:ascii="Arial" w:eastAsia="Arial" w:hAnsi="Arial" w:cs="Arial"/>
          <w:b/>
          <w:sz w:val="24"/>
          <w:szCs w:val="24"/>
        </w:rPr>
        <w:t>Votación:</w:t>
      </w:r>
    </w:p>
    <w:p w14:paraId="0000004F" w14:textId="77777777" w:rsidR="00842F00" w:rsidRDefault="00457C54">
      <w:pPr>
        <w:jc w:val="both"/>
        <w:rPr>
          <w:rFonts w:ascii="Arial" w:eastAsia="Arial" w:hAnsi="Arial" w:cs="Arial"/>
          <w:sz w:val="24"/>
          <w:szCs w:val="24"/>
        </w:rPr>
      </w:pPr>
      <w:r>
        <w:rPr>
          <w:rFonts w:ascii="Arial" w:eastAsia="Arial" w:hAnsi="Arial" w:cs="Arial"/>
          <w:sz w:val="24"/>
          <w:szCs w:val="24"/>
        </w:rPr>
        <w:t>¿Aprueba a Alejandro Villa, Jorge Iván Osorio y Diana Quintero como miembros de la comisión verificadora del acta?</w:t>
      </w:r>
    </w:p>
    <w:p w14:paraId="00000050"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Si – 79.99% </w:t>
      </w:r>
    </w:p>
    <w:p w14:paraId="00000051" w14:textId="77777777" w:rsidR="00842F00" w:rsidRDefault="00457C54">
      <w:pPr>
        <w:jc w:val="both"/>
        <w:rPr>
          <w:rFonts w:ascii="Arial" w:eastAsia="Arial" w:hAnsi="Arial" w:cs="Arial"/>
          <w:sz w:val="24"/>
          <w:szCs w:val="24"/>
        </w:rPr>
      </w:pPr>
      <w:r>
        <w:rPr>
          <w:rFonts w:ascii="Arial" w:eastAsia="Arial" w:hAnsi="Arial" w:cs="Arial"/>
          <w:sz w:val="24"/>
          <w:szCs w:val="24"/>
        </w:rPr>
        <w:t>Opción 2: No – 0%</w:t>
      </w:r>
    </w:p>
    <w:p w14:paraId="00000052"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t>* Es aprobada la comisión verificadora del acta.</w:t>
      </w:r>
    </w:p>
    <w:p w14:paraId="00000053" w14:textId="77777777" w:rsidR="00842F00" w:rsidRDefault="00457C54" w:rsidP="006D2FF0">
      <w:pPr>
        <w:numPr>
          <w:ilvl w:val="0"/>
          <w:numId w:val="12"/>
        </w:numPr>
        <w:pBdr>
          <w:top w:val="nil"/>
          <w:left w:val="nil"/>
          <w:bottom w:val="nil"/>
          <w:right w:val="nil"/>
          <w:between w:val="nil"/>
        </w:pBdr>
        <w:ind w:left="284" w:hanging="284"/>
        <w:jc w:val="both"/>
        <w:rPr>
          <w:rFonts w:ascii="Arial" w:eastAsia="Arial" w:hAnsi="Arial" w:cs="Arial"/>
          <w:b/>
          <w:color w:val="000000"/>
          <w:sz w:val="24"/>
          <w:szCs w:val="24"/>
        </w:rPr>
      </w:pPr>
      <w:r>
        <w:rPr>
          <w:rFonts w:ascii="Arial" w:eastAsia="Arial" w:hAnsi="Arial" w:cs="Arial"/>
          <w:b/>
          <w:color w:val="000000"/>
          <w:sz w:val="24"/>
          <w:szCs w:val="24"/>
        </w:rPr>
        <w:t>Informe obra hidrosanitaria</w:t>
      </w:r>
    </w:p>
    <w:p w14:paraId="00000054" w14:textId="77777777" w:rsidR="00842F00" w:rsidRDefault="00457C54">
      <w:pPr>
        <w:jc w:val="both"/>
        <w:rPr>
          <w:rFonts w:ascii="Arial" w:eastAsia="Arial" w:hAnsi="Arial" w:cs="Arial"/>
          <w:sz w:val="24"/>
          <w:szCs w:val="24"/>
        </w:rPr>
      </w:pPr>
      <w:r>
        <w:rPr>
          <w:rFonts w:ascii="Arial" w:eastAsia="Arial" w:hAnsi="Arial" w:cs="Arial"/>
          <w:sz w:val="24"/>
          <w:szCs w:val="24"/>
        </w:rPr>
        <w:t>El administrador presenta el informe.</w:t>
      </w:r>
    </w:p>
    <w:p w14:paraId="2E0950EA" w14:textId="6EF2502A" w:rsidR="0056451D" w:rsidRDefault="00457C54">
      <w:pPr>
        <w:jc w:val="both"/>
        <w:rPr>
          <w:ins w:id="1" w:author="Conjunto Mazuren13" w:date="2022-05-23T14:59:00Z"/>
          <w:rFonts w:ascii="Arial" w:eastAsia="Arial" w:hAnsi="Arial" w:cs="Arial"/>
          <w:sz w:val="24"/>
          <w:szCs w:val="24"/>
        </w:rPr>
      </w:pPr>
      <w:r>
        <w:rPr>
          <w:rFonts w:ascii="Arial" w:eastAsia="Arial" w:hAnsi="Arial" w:cs="Arial"/>
          <w:sz w:val="24"/>
          <w:szCs w:val="24"/>
        </w:rPr>
        <w:t>La obra está terminada al 80%, porque dependen de un arreglo directamente del acueducto, se han colocado derechos de petición, deben esperar la respuesta.</w:t>
      </w:r>
    </w:p>
    <w:p w14:paraId="1808B9A0" w14:textId="066DC12A" w:rsidR="0056451D" w:rsidRDefault="0056451D">
      <w:pPr>
        <w:jc w:val="both"/>
        <w:rPr>
          <w:rFonts w:ascii="Arial" w:eastAsia="Arial" w:hAnsi="Arial" w:cs="Arial"/>
          <w:sz w:val="24"/>
          <w:szCs w:val="24"/>
        </w:rPr>
      </w:pPr>
      <w:ins w:id="2" w:author="Conjunto Mazuren13" w:date="2022-05-23T14:59:00Z">
        <w:r>
          <w:rPr>
            <w:rFonts w:ascii="Arial" w:eastAsia="Arial" w:hAnsi="Arial" w:cs="Arial"/>
            <w:sz w:val="24"/>
            <w:szCs w:val="24"/>
          </w:rPr>
          <w:t>Sin embargo la copropiedad estudia la viabilidad de instalar una bom</w:t>
        </w:r>
      </w:ins>
      <w:ins w:id="3" w:author="Conjunto Mazuren13" w:date="2022-05-23T15:00:00Z">
        <w:r>
          <w:rPr>
            <w:rFonts w:ascii="Arial" w:eastAsia="Arial" w:hAnsi="Arial" w:cs="Arial"/>
            <w:sz w:val="24"/>
            <w:szCs w:val="24"/>
          </w:rPr>
          <w:t>b</w:t>
        </w:r>
      </w:ins>
      <w:ins w:id="4" w:author="Conjunto Mazuren13" w:date="2022-05-23T14:59:00Z">
        <w:r>
          <w:rPr>
            <w:rFonts w:ascii="Arial" w:eastAsia="Arial" w:hAnsi="Arial" w:cs="Arial"/>
            <w:sz w:val="24"/>
            <w:szCs w:val="24"/>
          </w:rPr>
          <w:t xml:space="preserve">a eyectora en el pozo de aguas negras ubicado </w:t>
        </w:r>
      </w:ins>
      <w:ins w:id="5" w:author="Conjunto Mazuren13" w:date="2022-05-23T15:00:00Z">
        <w:r>
          <w:rPr>
            <w:rFonts w:ascii="Arial" w:eastAsia="Arial" w:hAnsi="Arial" w:cs="Arial"/>
            <w:sz w:val="24"/>
            <w:szCs w:val="24"/>
          </w:rPr>
          <w:t>detrás de la torre 3,</w:t>
        </w:r>
      </w:ins>
      <w:ins w:id="6" w:author="Conjunto Mazuren13" w:date="2022-05-23T17:05:00Z">
        <w:r w:rsidR="00360268">
          <w:rPr>
            <w:rFonts w:ascii="Arial" w:eastAsia="Arial" w:hAnsi="Arial" w:cs="Arial"/>
            <w:sz w:val="24"/>
            <w:szCs w:val="24"/>
          </w:rPr>
          <w:t xml:space="preserve"> </w:t>
        </w:r>
      </w:ins>
      <w:ins w:id="7" w:author="Conjunto Mazuren13" w:date="2022-05-23T15:02:00Z">
        <w:r>
          <w:rPr>
            <w:rFonts w:ascii="Arial" w:eastAsia="Arial" w:hAnsi="Arial" w:cs="Arial"/>
            <w:sz w:val="24"/>
            <w:szCs w:val="24"/>
          </w:rPr>
          <w:t>para lo cual iniciar</w:t>
        </w:r>
      </w:ins>
      <w:ins w:id="8" w:author="Conjunto Mazuren13" w:date="2022-05-23T17:05:00Z">
        <w:r w:rsidR="00360268">
          <w:rPr>
            <w:rFonts w:ascii="Arial" w:eastAsia="Arial" w:hAnsi="Arial" w:cs="Arial"/>
            <w:sz w:val="24"/>
            <w:szCs w:val="24"/>
          </w:rPr>
          <w:t>á</w:t>
        </w:r>
      </w:ins>
      <w:ins w:id="9" w:author="Conjunto Mazuren13" w:date="2022-05-23T15:02:00Z">
        <w:r>
          <w:rPr>
            <w:rFonts w:ascii="Arial" w:eastAsia="Arial" w:hAnsi="Arial" w:cs="Arial"/>
            <w:sz w:val="24"/>
            <w:szCs w:val="24"/>
          </w:rPr>
          <w:t xml:space="preserve"> con la consecución de cotizaciones que permitan</w:t>
        </w:r>
      </w:ins>
      <w:ins w:id="10" w:author="Conjunto Mazuren13" w:date="2022-05-23T15:03:00Z">
        <w:r>
          <w:rPr>
            <w:rFonts w:ascii="Arial" w:eastAsia="Arial" w:hAnsi="Arial" w:cs="Arial"/>
            <w:sz w:val="24"/>
            <w:szCs w:val="24"/>
          </w:rPr>
          <w:t xml:space="preserve"> </w:t>
        </w:r>
      </w:ins>
      <w:ins w:id="11" w:author="Conjunto Mazuren13" w:date="2022-05-23T15:00:00Z">
        <w:r>
          <w:rPr>
            <w:rFonts w:ascii="Arial" w:eastAsia="Arial" w:hAnsi="Arial" w:cs="Arial"/>
            <w:sz w:val="24"/>
            <w:szCs w:val="24"/>
          </w:rPr>
          <w:t>minimi</w:t>
        </w:r>
      </w:ins>
      <w:ins w:id="12" w:author="Conjunto Mazuren13" w:date="2022-05-23T15:01:00Z">
        <w:r>
          <w:rPr>
            <w:rFonts w:ascii="Arial" w:eastAsia="Arial" w:hAnsi="Arial" w:cs="Arial"/>
            <w:sz w:val="24"/>
            <w:szCs w:val="24"/>
          </w:rPr>
          <w:t>z</w:t>
        </w:r>
      </w:ins>
      <w:ins w:id="13" w:author="Conjunto Mazuren13" w:date="2022-05-23T15:00:00Z">
        <w:r>
          <w:rPr>
            <w:rFonts w:ascii="Arial" w:eastAsia="Arial" w:hAnsi="Arial" w:cs="Arial"/>
            <w:sz w:val="24"/>
            <w:szCs w:val="24"/>
          </w:rPr>
          <w:t xml:space="preserve">ar el riesgo de colapso </w:t>
        </w:r>
      </w:ins>
      <w:ins w:id="14" w:author="Conjunto Mazuren13" w:date="2022-05-23T15:01:00Z">
        <w:r>
          <w:rPr>
            <w:rFonts w:ascii="Arial" w:eastAsia="Arial" w:hAnsi="Arial" w:cs="Arial"/>
            <w:sz w:val="24"/>
            <w:szCs w:val="24"/>
          </w:rPr>
          <w:t>de las</w:t>
        </w:r>
      </w:ins>
      <w:ins w:id="15" w:author="Conjunto Mazuren13" w:date="2022-05-23T15:02:00Z">
        <w:r>
          <w:rPr>
            <w:rFonts w:ascii="Arial" w:eastAsia="Arial" w:hAnsi="Arial" w:cs="Arial"/>
            <w:sz w:val="24"/>
            <w:szCs w:val="24"/>
          </w:rPr>
          <w:t xml:space="preserve"> ductos de </w:t>
        </w:r>
      </w:ins>
      <w:ins w:id="16" w:author="Conjunto Mazuren13" w:date="2022-05-23T15:03:00Z">
        <w:r>
          <w:rPr>
            <w:rFonts w:ascii="Arial" w:eastAsia="Arial" w:hAnsi="Arial" w:cs="Arial"/>
            <w:sz w:val="24"/>
            <w:szCs w:val="24"/>
          </w:rPr>
          <w:t xml:space="preserve">las </w:t>
        </w:r>
      </w:ins>
      <w:ins w:id="17" w:author="Conjunto Mazuren13" w:date="2022-05-23T15:01:00Z">
        <w:r>
          <w:rPr>
            <w:rFonts w:ascii="Arial" w:eastAsia="Arial" w:hAnsi="Arial" w:cs="Arial"/>
            <w:sz w:val="24"/>
            <w:szCs w:val="24"/>
          </w:rPr>
          <w:t>aguas negras, dado el poco desnivel que existe entre ellas</w:t>
        </w:r>
      </w:ins>
      <w:ins w:id="18" w:author="Conjunto Mazuren13" w:date="2022-05-23T15:03:00Z">
        <w:r>
          <w:rPr>
            <w:rFonts w:ascii="Arial" w:eastAsia="Arial" w:hAnsi="Arial" w:cs="Arial"/>
            <w:sz w:val="24"/>
            <w:szCs w:val="24"/>
          </w:rPr>
          <w:t>, mientras se da una respuesta efectiva por parte de la empresa de acueducto</w:t>
        </w:r>
      </w:ins>
      <w:ins w:id="19" w:author="Conjunto Mazuren13" w:date="2022-05-23T15:04:00Z">
        <w:r>
          <w:rPr>
            <w:rFonts w:ascii="Arial" w:eastAsia="Arial" w:hAnsi="Arial" w:cs="Arial"/>
            <w:sz w:val="24"/>
            <w:szCs w:val="24"/>
          </w:rPr>
          <w:t>.</w:t>
        </w:r>
      </w:ins>
    </w:p>
    <w:p w14:paraId="00000056" w14:textId="0EFA70E7" w:rsidR="00842F00" w:rsidRDefault="00457C54">
      <w:pPr>
        <w:jc w:val="both"/>
        <w:rPr>
          <w:rFonts w:ascii="Arial" w:eastAsia="Arial" w:hAnsi="Arial" w:cs="Arial"/>
          <w:sz w:val="24"/>
          <w:szCs w:val="24"/>
        </w:rPr>
      </w:pPr>
      <w:r>
        <w:rPr>
          <w:rFonts w:ascii="Arial" w:eastAsia="Arial" w:hAnsi="Arial" w:cs="Arial"/>
          <w:sz w:val="24"/>
          <w:szCs w:val="24"/>
        </w:rPr>
        <w:t xml:space="preserve">- </w:t>
      </w:r>
      <w:r w:rsidR="008A227A">
        <w:rPr>
          <w:rFonts w:ascii="Arial" w:eastAsia="Arial" w:hAnsi="Arial" w:cs="Arial"/>
          <w:sz w:val="24"/>
          <w:szCs w:val="24"/>
        </w:rPr>
        <w:t>El señor Alejandro Villa 4-304, pregunta</w:t>
      </w:r>
      <w:r>
        <w:rPr>
          <w:rFonts w:ascii="Arial" w:eastAsia="Arial" w:hAnsi="Arial" w:cs="Arial"/>
          <w:sz w:val="24"/>
          <w:szCs w:val="24"/>
        </w:rPr>
        <w:t xml:space="preserve"> por </w:t>
      </w:r>
      <w:r w:rsidR="005E1FBB">
        <w:rPr>
          <w:rFonts w:ascii="Arial" w:eastAsia="Arial" w:hAnsi="Arial" w:cs="Arial"/>
          <w:sz w:val="24"/>
          <w:szCs w:val="24"/>
        </w:rPr>
        <w:t>qué</w:t>
      </w:r>
      <w:r>
        <w:rPr>
          <w:rFonts w:ascii="Arial" w:eastAsia="Arial" w:hAnsi="Arial" w:cs="Arial"/>
          <w:sz w:val="24"/>
          <w:szCs w:val="24"/>
        </w:rPr>
        <w:t xml:space="preserve"> hasta ahora se radican cartas y derechos y no se hizo desde hace 2 años.</w:t>
      </w:r>
    </w:p>
    <w:p w14:paraId="00000057" w14:textId="3280007A" w:rsidR="00842F00" w:rsidRDefault="00457C54">
      <w:pPr>
        <w:jc w:val="both"/>
        <w:rPr>
          <w:rFonts w:ascii="Arial" w:eastAsia="Arial" w:hAnsi="Arial" w:cs="Arial"/>
          <w:sz w:val="24"/>
          <w:szCs w:val="24"/>
        </w:rPr>
      </w:pPr>
      <w:r>
        <w:rPr>
          <w:rFonts w:ascii="Arial" w:eastAsia="Arial" w:hAnsi="Arial" w:cs="Arial"/>
          <w:sz w:val="24"/>
          <w:szCs w:val="24"/>
        </w:rPr>
        <w:lastRenderedPageBreak/>
        <w:t>* Jorge Iván Osorio 2-702, aclara que la obra se realizó en el último año</w:t>
      </w:r>
      <w:r w:rsidR="000E2313">
        <w:rPr>
          <w:rFonts w:ascii="Arial" w:eastAsia="Arial" w:hAnsi="Arial" w:cs="Arial"/>
          <w:sz w:val="24"/>
          <w:szCs w:val="24"/>
        </w:rPr>
        <w:t xml:space="preserve">, que </w:t>
      </w:r>
      <w:r>
        <w:rPr>
          <w:rFonts w:ascii="Arial" w:eastAsia="Arial" w:hAnsi="Arial" w:cs="Arial"/>
          <w:sz w:val="24"/>
          <w:szCs w:val="24"/>
        </w:rPr>
        <w:t xml:space="preserve">en el consejo anterior </w:t>
      </w:r>
      <w:r w:rsidR="000E2313">
        <w:rPr>
          <w:rFonts w:ascii="Arial" w:eastAsia="Arial" w:hAnsi="Arial" w:cs="Arial"/>
          <w:sz w:val="24"/>
          <w:szCs w:val="24"/>
        </w:rPr>
        <w:t xml:space="preserve">(2020-2021) </w:t>
      </w:r>
      <w:r>
        <w:rPr>
          <w:rFonts w:ascii="Arial" w:eastAsia="Arial" w:hAnsi="Arial" w:cs="Arial"/>
          <w:sz w:val="24"/>
          <w:szCs w:val="24"/>
        </w:rPr>
        <w:t xml:space="preserve">se </w:t>
      </w:r>
      <w:r w:rsidR="000E2313">
        <w:rPr>
          <w:rFonts w:ascii="Arial" w:eastAsia="Arial" w:hAnsi="Arial" w:cs="Arial"/>
          <w:sz w:val="24"/>
          <w:szCs w:val="24"/>
        </w:rPr>
        <w:t xml:space="preserve">realizaron </w:t>
      </w:r>
      <w:r>
        <w:rPr>
          <w:rFonts w:ascii="Arial" w:eastAsia="Arial" w:hAnsi="Arial" w:cs="Arial"/>
          <w:sz w:val="24"/>
          <w:szCs w:val="24"/>
        </w:rPr>
        <w:t xml:space="preserve">estudios para determinar lo que se debía hacer, pero el estudio quedó mal y la obra que se ejecutó se basó </w:t>
      </w:r>
      <w:r w:rsidR="000E2313">
        <w:rPr>
          <w:rFonts w:ascii="Arial" w:eastAsia="Arial" w:hAnsi="Arial" w:cs="Arial"/>
          <w:sz w:val="24"/>
          <w:szCs w:val="24"/>
        </w:rPr>
        <w:t>para su contratación en ellos</w:t>
      </w:r>
      <w:r>
        <w:rPr>
          <w:rFonts w:ascii="Arial" w:eastAsia="Arial" w:hAnsi="Arial" w:cs="Arial"/>
          <w:sz w:val="24"/>
          <w:szCs w:val="24"/>
        </w:rPr>
        <w:t>, adicional</w:t>
      </w:r>
      <w:r w:rsidR="000E2313">
        <w:rPr>
          <w:rFonts w:ascii="Arial" w:eastAsia="Arial" w:hAnsi="Arial" w:cs="Arial"/>
          <w:sz w:val="24"/>
          <w:szCs w:val="24"/>
        </w:rPr>
        <w:t>mente se</w:t>
      </w:r>
      <w:r>
        <w:rPr>
          <w:rFonts w:ascii="Arial" w:eastAsia="Arial" w:hAnsi="Arial" w:cs="Arial"/>
          <w:sz w:val="24"/>
          <w:szCs w:val="24"/>
        </w:rPr>
        <w:t xml:space="preserve"> depende de unos arreglos de </w:t>
      </w:r>
      <w:r w:rsidR="000E2313">
        <w:rPr>
          <w:rFonts w:ascii="Arial" w:eastAsia="Arial" w:hAnsi="Arial" w:cs="Arial"/>
          <w:sz w:val="24"/>
          <w:szCs w:val="24"/>
        </w:rPr>
        <w:t xml:space="preserve">parte de </w:t>
      </w:r>
      <w:r>
        <w:rPr>
          <w:rFonts w:ascii="Arial" w:eastAsia="Arial" w:hAnsi="Arial" w:cs="Arial"/>
          <w:sz w:val="24"/>
          <w:szCs w:val="24"/>
        </w:rPr>
        <w:t xml:space="preserve">terceros </w:t>
      </w:r>
      <w:r w:rsidR="000E2313">
        <w:rPr>
          <w:rFonts w:ascii="Arial" w:eastAsia="Arial" w:hAnsi="Arial" w:cs="Arial"/>
          <w:sz w:val="24"/>
          <w:szCs w:val="24"/>
        </w:rPr>
        <w:t xml:space="preserve">(EAB) </w:t>
      </w:r>
      <w:r>
        <w:rPr>
          <w:rFonts w:ascii="Arial" w:eastAsia="Arial" w:hAnsi="Arial" w:cs="Arial"/>
          <w:sz w:val="24"/>
          <w:szCs w:val="24"/>
        </w:rPr>
        <w:t>y esos procesos son demorados.</w:t>
      </w:r>
    </w:p>
    <w:p w14:paraId="00000058" w14:textId="77777777" w:rsidR="00842F00" w:rsidRDefault="00457C54">
      <w:pPr>
        <w:jc w:val="both"/>
        <w:rPr>
          <w:rFonts w:ascii="Arial" w:eastAsia="Arial" w:hAnsi="Arial" w:cs="Arial"/>
          <w:sz w:val="24"/>
          <w:szCs w:val="24"/>
        </w:rPr>
      </w:pPr>
      <w:r>
        <w:rPr>
          <w:rFonts w:ascii="Arial" w:eastAsia="Arial" w:hAnsi="Arial" w:cs="Arial"/>
          <w:sz w:val="24"/>
          <w:szCs w:val="24"/>
        </w:rPr>
        <w:t>- Diana Quintero 4-404, pregunta qué razones técnicas da el acueducto para rechazar la solicitud y si la solución total es la instalación de la bomba.</w:t>
      </w:r>
    </w:p>
    <w:p w14:paraId="00000059" w14:textId="55D92252" w:rsidR="00842F00" w:rsidRDefault="00457C54">
      <w:pPr>
        <w:jc w:val="both"/>
        <w:rPr>
          <w:rFonts w:ascii="Arial" w:eastAsia="Arial" w:hAnsi="Arial" w:cs="Arial"/>
          <w:sz w:val="24"/>
          <w:szCs w:val="24"/>
        </w:rPr>
      </w:pPr>
      <w:r>
        <w:rPr>
          <w:rFonts w:ascii="Arial" w:eastAsia="Arial" w:hAnsi="Arial" w:cs="Arial"/>
          <w:sz w:val="24"/>
          <w:szCs w:val="24"/>
        </w:rPr>
        <w:t xml:space="preserve">- Luz Marina Concha 4-103, fue afectada del daño antes del arreglo y no se podía residir en el apartamento debido a los malos olores, </w:t>
      </w:r>
      <w:r w:rsidR="000E2313">
        <w:rPr>
          <w:rFonts w:ascii="Arial" w:eastAsia="Arial" w:hAnsi="Arial" w:cs="Arial"/>
          <w:sz w:val="24"/>
          <w:szCs w:val="24"/>
        </w:rPr>
        <w:t xml:space="preserve">indica que </w:t>
      </w:r>
      <w:r>
        <w:rPr>
          <w:rFonts w:ascii="Arial" w:eastAsia="Arial" w:hAnsi="Arial" w:cs="Arial"/>
          <w:sz w:val="24"/>
          <w:szCs w:val="24"/>
        </w:rPr>
        <w:t xml:space="preserve">después del arreglo, las tuberías </w:t>
      </w:r>
      <w:r w:rsidR="000E2313">
        <w:rPr>
          <w:rFonts w:ascii="Arial" w:eastAsia="Arial" w:hAnsi="Arial" w:cs="Arial"/>
          <w:sz w:val="24"/>
          <w:szCs w:val="24"/>
        </w:rPr>
        <w:t xml:space="preserve">en su apartamento </w:t>
      </w:r>
      <w:r>
        <w:rPr>
          <w:rFonts w:ascii="Arial" w:eastAsia="Arial" w:hAnsi="Arial" w:cs="Arial"/>
          <w:sz w:val="24"/>
          <w:szCs w:val="24"/>
        </w:rPr>
        <w:t>siguen teniendo taponamientos sobre todo en el lavaplatos.</w:t>
      </w:r>
    </w:p>
    <w:p w14:paraId="0000005A" w14:textId="5D86CB4D" w:rsidR="00842F00" w:rsidRDefault="00457C54">
      <w:pPr>
        <w:jc w:val="both"/>
        <w:rPr>
          <w:rFonts w:ascii="Arial" w:eastAsia="Arial" w:hAnsi="Arial" w:cs="Arial"/>
          <w:sz w:val="24"/>
          <w:szCs w:val="24"/>
        </w:rPr>
      </w:pPr>
      <w:r>
        <w:rPr>
          <w:rFonts w:ascii="Arial" w:eastAsia="Arial" w:hAnsi="Arial" w:cs="Arial"/>
          <w:sz w:val="24"/>
          <w:szCs w:val="24"/>
        </w:rPr>
        <w:t>- Rosalba Ortiz 3-104, siente alivio con las obras porque si hubo mejora.</w:t>
      </w:r>
    </w:p>
    <w:p w14:paraId="0000005B" w14:textId="77777777" w:rsidR="00842F00" w:rsidRDefault="00457C54">
      <w:pPr>
        <w:jc w:val="both"/>
        <w:rPr>
          <w:rFonts w:ascii="Arial" w:eastAsia="Arial" w:hAnsi="Arial" w:cs="Arial"/>
          <w:sz w:val="24"/>
          <w:szCs w:val="24"/>
        </w:rPr>
      </w:pPr>
      <w:r>
        <w:rPr>
          <w:rFonts w:ascii="Arial" w:eastAsia="Arial" w:hAnsi="Arial" w:cs="Arial"/>
          <w:sz w:val="24"/>
          <w:szCs w:val="24"/>
        </w:rPr>
        <w:t>- Luis Orlando Garzón 5-702, opina que es importante que los resultados se vean ya que se hizo un esfuerzo para la cuota. Propone que se haga una tutela al acueducto para que los arreglos se hagan, también que se traslade a la constructora responsabilidades.</w:t>
      </w:r>
    </w:p>
    <w:p w14:paraId="0000005C" w14:textId="4A201E94" w:rsidR="00842F00" w:rsidRDefault="00457C54">
      <w:pPr>
        <w:jc w:val="both"/>
        <w:rPr>
          <w:rFonts w:ascii="Arial" w:eastAsia="Arial" w:hAnsi="Arial" w:cs="Arial"/>
          <w:sz w:val="24"/>
          <w:szCs w:val="24"/>
        </w:rPr>
      </w:pPr>
      <w:r>
        <w:rPr>
          <w:rFonts w:ascii="Arial" w:eastAsia="Arial" w:hAnsi="Arial" w:cs="Arial"/>
          <w:sz w:val="24"/>
          <w:szCs w:val="24"/>
        </w:rPr>
        <w:t>El administrador responde que las reclamaciones al acueducto no han sido resueltas, requieren el acompañamiento de un abogado, con respecto a</w:t>
      </w:r>
      <w:r w:rsidR="008A227A">
        <w:rPr>
          <w:rFonts w:ascii="Arial" w:eastAsia="Arial" w:hAnsi="Arial" w:cs="Arial"/>
          <w:sz w:val="24"/>
          <w:szCs w:val="24"/>
        </w:rPr>
        <w:t xml:space="preserve"> la constructora cuando salga el</w:t>
      </w:r>
      <w:r>
        <w:rPr>
          <w:rFonts w:ascii="Arial" w:eastAsia="Arial" w:hAnsi="Arial" w:cs="Arial"/>
          <w:sz w:val="24"/>
          <w:szCs w:val="24"/>
        </w:rPr>
        <w:t xml:space="preserve"> informe de la interventoría se cuantificará y se les presentará.</w:t>
      </w:r>
    </w:p>
    <w:p w14:paraId="0000005D" w14:textId="77777777" w:rsidR="00842F00" w:rsidRDefault="00457C54">
      <w:pPr>
        <w:jc w:val="both"/>
        <w:rPr>
          <w:rFonts w:ascii="Arial" w:eastAsia="Arial" w:hAnsi="Arial" w:cs="Arial"/>
          <w:sz w:val="24"/>
          <w:szCs w:val="24"/>
        </w:rPr>
      </w:pPr>
      <w:r>
        <w:rPr>
          <w:rFonts w:ascii="Arial" w:eastAsia="Arial" w:hAnsi="Arial" w:cs="Arial"/>
          <w:sz w:val="24"/>
          <w:szCs w:val="24"/>
        </w:rPr>
        <w:t>- Camilo Riaño 5-104, pregunta cuándo se terminó la obra y cuánto fue el tiempo que tuvo el contratista para entregar un informe final de la obra.</w:t>
      </w:r>
    </w:p>
    <w:p w14:paraId="0000005E" w14:textId="0A349E6E" w:rsidR="00842F00" w:rsidRDefault="00457C54">
      <w:pPr>
        <w:jc w:val="both"/>
        <w:rPr>
          <w:rFonts w:ascii="Arial" w:eastAsia="Arial" w:hAnsi="Arial" w:cs="Arial"/>
          <w:sz w:val="24"/>
          <w:szCs w:val="24"/>
        </w:rPr>
      </w:pPr>
      <w:r>
        <w:rPr>
          <w:rFonts w:ascii="Arial" w:eastAsia="Arial" w:hAnsi="Arial" w:cs="Arial"/>
          <w:sz w:val="24"/>
          <w:szCs w:val="24"/>
        </w:rPr>
        <w:t>El Administrador responde que se han presentado varias entregas de la obra pero no han sido avaladas, el contratista tiene plazo hasta abril para realizar la entrega final, en cuanto al dinero, se les dio únicamente un anticipo el año pasado por 39 millones y un primer pago por 42 millones aproximadamente</w:t>
      </w:r>
      <w:r w:rsidR="008A227A">
        <w:rPr>
          <w:rFonts w:ascii="Arial" w:eastAsia="Arial" w:hAnsi="Arial" w:cs="Arial"/>
          <w:sz w:val="24"/>
          <w:szCs w:val="24"/>
        </w:rPr>
        <w:t xml:space="preserve"> este año</w:t>
      </w:r>
      <w:r>
        <w:rPr>
          <w:rFonts w:ascii="Arial" w:eastAsia="Arial" w:hAnsi="Arial" w:cs="Arial"/>
          <w:sz w:val="24"/>
          <w:szCs w:val="24"/>
        </w:rPr>
        <w:t>, el saldo está pendiente con</w:t>
      </w:r>
      <w:r w:rsidR="0056726D">
        <w:rPr>
          <w:rFonts w:ascii="Arial" w:eastAsia="Arial" w:hAnsi="Arial" w:cs="Arial"/>
          <w:sz w:val="24"/>
          <w:szCs w:val="24"/>
        </w:rPr>
        <w:t>tra</w:t>
      </w:r>
      <w:r>
        <w:rPr>
          <w:rFonts w:ascii="Arial" w:eastAsia="Arial" w:hAnsi="Arial" w:cs="Arial"/>
          <w:sz w:val="24"/>
          <w:szCs w:val="24"/>
        </w:rPr>
        <w:t xml:space="preserve"> la entrega</w:t>
      </w:r>
      <w:r w:rsidR="008A227A">
        <w:rPr>
          <w:rFonts w:ascii="Arial" w:eastAsia="Arial" w:hAnsi="Arial" w:cs="Arial"/>
          <w:sz w:val="24"/>
          <w:szCs w:val="24"/>
        </w:rPr>
        <w:t xml:space="preserve"> y liquidación de la </w:t>
      </w:r>
      <w:r w:rsidR="007B7F8B">
        <w:rPr>
          <w:rFonts w:ascii="Arial" w:eastAsia="Arial" w:hAnsi="Arial" w:cs="Arial"/>
          <w:sz w:val="24"/>
          <w:szCs w:val="24"/>
        </w:rPr>
        <w:t>obra.</w:t>
      </w:r>
    </w:p>
    <w:p w14:paraId="0000005F" w14:textId="77777777" w:rsidR="00842F00" w:rsidRDefault="00457C54" w:rsidP="006D2FF0">
      <w:pPr>
        <w:numPr>
          <w:ilvl w:val="0"/>
          <w:numId w:val="12"/>
        </w:numPr>
        <w:pBdr>
          <w:top w:val="nil"/>
          <w:left w:val="nil"/>
          <w:bottom w:val="nil"/>
          <w:right w:val="nil"/>
          <w:between w:val="nil"/>
        </w:pBdr>
        <w:ind w:left="284" w:hanging="284"/>
        <w:jc w:val="both"/>
        <w:rPr>
          <w:rFonts w:ascii="Arial" w:eastAsia="Arial" w:hAnsi="Arial" w:cs="Arial"/>
          <w:b/>
          <w:color w:val="000000"/>
          <w:sz w:val="24"/>
          <w:szCs w:val="24"/>
        </w:rPr>
      </w:pPr>
      <w:r>
        <w:rPr>
          <w:rFonts w:ascii="Arial" w:eastAsia="Arial" w:hAnsi="Arial" w:cs="Arial"/>
          <w:b/>
          <w:color w:val="000000"/>
          <w:sz w:val="24"/>
          <w:szCs w:val="24"/>
        </w:rPr>
        <w:t>Informe de gestión de administración año 2021</w:t>
      </w:r>
    </w:p>
    <w:p w14:paraId="00000060" w14:textId="77777777" w:rsidR="00842F00" w:rsidRDefault="00457C54">
      <w:pPr>
        <w:jc w:val="both"/>
        <w:rPr>
          <w:rFonts w:ascii="Arial" w:eastAsia="Arial" w:hAnsi="Arial" w:cs="Arial"/>
          <w:sz w:val="24"/>
          <w:szCs w:val="24"/>
        </w:rPr>
      </w:pPr>
      <w:r>
        <w:rPr>
          <w:rFonts w:ascii="Arial" w:eastAsia="Arial" w:hAnsi="Arial" w:cs="Arial"/>
          <w:sz w:val="24"/>
          <w:szCs w:val="24"/>
        </w:rPr>
        <w:t>El administrador hace referencia al informe de gestión del año 2021, realizado por la administración anterior, el cual fue enviado con anticipación a todos los copropietarios para su conocimiento, no se reciben preguntas ni comentarios por parte de la comunidad.</w:t>
      </w:r>
    </w:p>
    <w:p w14:paraId="00000061" w14:textId="77777777" w:rsidR="00842F00" w:rsidRDefault="00457C54">
      <w:pPr>
        <w:jc w:val="both"/>
        <w:rPr>
          <w:rFonts w:ascii="Arial" w:eastAsia="Arial" w:hAnsi="Arial" w:cs="Arial"/>
          <w:sz w:val="24"/>
          <w:szCs w:val="24"/>
        </w:rPr>
      </w:pPr>
      <w:r>
        <w:rPr>
          <w:rFonts w:ascii="Arial" w:eastAsia="Arial" w:hAnsi="Arial" w:cs="Arial"/>
          <w:sz w:val="24"/>
          <w:szCs w:val="24"/>
        </w:rPr>
        <w:t>Se mencionan algunos de los mantenimientos realizados durante la gestión realizada en las zonas comunes en los tres primeros meses del año en curso.</w:t>
      </w:r>
    </w:p>
    <w:p w14:paraId="00000062" w14:textId="77777777" w:rsidR="00842F00" w:rsidRDefault="00457C54">
      <w:pPr>
        <w:jc w:val="both"/>
        <w:rPr>
          <w:rFonts w:ascii="Arial" w:eastAsia="Arial" w:hAnsi="Arial" w:cs="Arial"/>
          <w:sz w:val="24"/>
          <w:szCs w:val="24"/>
        </w:rPr>
      </w:pPr>
      <w:r>
        <w:rPr>
          <w:rFonts w:ascii="Arial" w:eastAsia="Arial" w:hAnsi="Arial" w:cs="Arial"/>
          <w:sz w:val="24"/>
          <w:szCs w:val="24"/>
        </w:rPr>
        <w:lastRenderedPageBreak/>
        <w:t xml:space="preserve">El abogado Fernando Piedrahita rinde informe de las acciones que se están llevando en el proceso con la Constructora Fernando Mazuera por los problemas de asentamientos de la copropiedad. </w:t>
      </w:r>
    </w:p>
    <w:p w14:paraId="00000063" w14:textId="77777777" w:rsidR="00842F00" w:rsidRDefault="00457C54">
      <w:pPr>
        <w:jc w:val="both"/>
        <w:rPr>
          <w:rFonts w:ascii="Arial" w:eastAsia="Arial" w:hAnsi="Arial" w:cs="Arial"/>
          <w:sz w:val="24"/>
          <w:szCs w:val="24"/>
        </w:rPr>
      </w:pPr>
      <w:r>
        <w:rPr>
          <w:rFonts w:ascii="Arial" w:eastAsia="Arial" w:hAnsi="Arial" w:cs="Arial"/>
          <w:sz w:val="24"/>
          <w:szCs w:val="24"/>
        </w:rPr>
        <w:t>Piedad Álvarez 2-204, pregunta si es viable tomar alguna acción frente al acueducto, ya que ellos ganaron el fallo por el problema de asentamientos que tienen en el sector.</w:t>
      </w:r>
    </w:p>
    <w:p w14:paraId="00000064" w14:textId="77777777" w:rsidR="00842F00" w:rsidRDefault="00457C54">
      <w:pPr>
        <w:jc w:val="both"/>
        <w:rPr>
          <w:rFonts w:ascii="Arial" w:eastAsia="Arial" w:hAnsi="Arial" w:cs="Arial"/>
          <w:sz w:val="24"/>
          <w:szCs w:val="24"/>
        </w:rPr>
      </w:pPr>
      <w:r>
        <w:rPr>
          <w:rFonts w:ascii="Arial" w:eastAsia="Arial" w:hAnsi="Arial" w:cs="Arial"/>
          <w:sz w:val="24"/>
          <w:szCs w:val="24"/>
        </w:rPr>
        <w:t>El abogado responde que de acuerdo al informe si se puede tomar alguna acción legal, pero el problema real de la copropiedad es el asentamiento.</w:t>
      </w:r>
    </w:p>
    <w:p w14:paraId="00000065" w14:textId="37C43D24" w:rsidR="00842F00" w:rsidRDefault="00457C54">
      <w:pPr>
        <w:jc w:val="both"/>
        <w:rPr>
          <w:rFonts w:ascii="Arial" w:eastAsia="Arial" w:hAnsi="Arial" w:cs="Arial"/>
          <w:sz w:val="24"/>
          <w:szCs w:val="24"/>
        </w:rPr>
      </w:pPr>
      <w:r>
        <w:rPr>
          <w:rFonts w:ascii="Arial" w:eastAsia="Arial" w:hAnsi="Arial" w:cs="Arial"/>
          <w:sz w:val="24"/>
          <w:szCs w:val="24"/>
        </w:rPr>
        <w:t xml:space="preserve">- </w:t>
      </w:r>
      <w:r w:rsidR="006D2FF0">
        <w:rPr>
          <w:rFonts w:ascii="Arial" w:eastAsia="Arial" w:hAnsi="Arial" w:cs="Arial"/>
          <w:sz w:val="24"/>
          <w:szCs w:val="24"/>
        </w:rPr>
        <w:t>Diana</w:t>
      </w:r>
      <w:r>
        <w:rPr>
          <w:rFonts w:ascii="Arial" w:eastAsia="Arial" w:hAnsi="Arial" w:cs="Arial"/>
          <w:sz w:val="24"/>
          <w:szCs w:val="24"/>
        </w:rPr>
        <w:t xml:space="preserve"> Quintero 4-404, pregunta por las 2 acciones que cursan.</w:t>
      </w:r>
    </w:p>
    <w:p w14:paraId="00000066" w14:textId="77777777" w:rsidR="00842F00" w:rsidRDefault="00457C54">
      <w:pPr>
        <w:jc w:val="both"/>
        <w:rPr>
          <w:rFonts w:ascii="Arial" w:eastAsia="Arial" w:hAnsi="Arial" w:cs="Arial"/>
          <w:sz w:val="24"/>
          <w:szCs w:val="24"/>
        </w:rPr>
      </w:pPr>
      <w:r>
        <w:rPr>
          <w:rFonts w:ascii="Arial" w:eastAsia="Arial" w:hAnsi="Arial" w:cs="Arial"/>
          <w:sz w:val="24"/>
          <w:szCs w:val="24"/>
        </w:rPr>
        <w:t>* El abogado responde que una busca que se garantice los derechos de salubridad y medio ambiente mediante la ejecución de unas obras, por otro lado, el daño que presentan las tuberías han causado daños que pretenden un valor económico.</w:t>
      </w:r>
    </w:p>
    <w:p w14:paraId="00000067" w14:textId="77777777" w:rsidR="00842F00" w:rsidRDefault="00457C54" w:rsidP="006D2FF0">
      <w:pPr>
        <w:numPr>
          <w:ilvl w:val="0"/>
          <w:numId w:val="12"/>
        </w:numPr>
        <w:pBdr>
          <w:top w:val="nil"/>
          <w:left w:val="nil"/>
          <w:bottom w:val="nil"/>
          <w:right w:val="nil"/>
          <w:between w:val="nil"/>
        </w:pBdr>
        <w:ind w:left="284" w:hanging="284"/>
        <w:jc w:val="both"/>
        <w:rPr>
          <w:rFonts w:ascii="Arial" w:eastAsia="Arial" w:hAnsi="Arial" w:cs="Arial"/>
          <w:b/>
          <w:color w:val="000000"/>
          <w:sz w:val="24"/>
          <w:szCs w:val="24"/>
        </w:rPr>
      </w:pPr>
      <w:r>
        <w:rPr>
          <w:rFonts w:ascii="Arial" w:eastAsia="Arial" w:hAnsi="Arial" w:cs="Arial"/>
          <w:b/>
          <w:color w:val="000000"/>
          <w:sz w:val="24"/>
          <w:szCs w:val="24"/>
        </w:rPr>
        <w:t>Presentación y aprobación de estados financieros a 31 de diciembre de 2021</w:t>
      </w:r>
    </w:p>
    <w:p w14:paraId="00000068" w14:textId="77777777" w:rsidR="00842F00" w:rsidRDefault="00457C54">
      <w:pPr>
        <w:jc w:val="both"/>
        <w:rPr>
          <w:rFonts w:ascii="Arial" w:eastAsia="Arial" w:hAnsi="Arial" w:cs="Arial"/>
          <w:sz w:val="24"/>
          <w:szCs w:val="24"/>
        </w:rPr>
      </w:pPr>
      <w:r>
        <w:rPr>
          <w:rFonts w:ascii="Arial" w:eastAsia="Arial" w:hAnsi="Arial" w:cs="Arial"/>
          <w:sz w:val="24"/>
          <w:szCs w:val="24"/>
        </w:rPr>
        <w:t>El Contador Efraín Guerrero, presenta los estados financieros.</w:t>
      </w:r>
    </w:p>
    <w:p w14:paraId="00000069" w14:textId="77777777" w:rsidR="00842F00" w:rsidRDefault="00457C54">
      <w:pPr>
        <w:jc w:val="both"/>
        <w:rPr>
          <w:rFonts w:ascii="Arial" w:eastAsia="Arial" w:hAnsi="Arial" w:cs="Arial"/>
          <w:sz w:val="24"/>
          <w:szCs w:val="24"/>
        </w:rPr>
      </w:pPr>
      <w:r>
        <w:rPr>
          <w:rFonts w:ascii="Arial" w:eastAsia="Arial" w:hAnsi="Arial" w:cs="Arial"/>
          <w:sz w:val="24"/>
          <w:szCs w:val="24"/>
        </w:rPr>
        <w:t>* Anexar estados.</w:t>
      </w:r>
    </w:p>
    <w:p w14:paraId="0000006A" w14:textId="67F18FB2" w:rsidR="00842F00" w:rsidRDefault="00457C54">
      <w:pPr>
        <w:jc w:val="both"/>
        <w:rPr>
          <w:rFonts w:ascii="Arial" w:eastAsia="Arial" w:hAnsi="Arial" w:cs="Arial"/>
          <w:sz w:val="24"/>
          <w:szCs w:val="24"/>
        </w:rPr>
      </w:pPr>
      <w:r>
        <w:rPr>
          <w:rFonts w:ascii="Arial" w:eastAsia="Arial" w:hAnsi="Arial" w:cs="Arial"/>
          <w:sz w:val="24"/>
          <w:szCs w:val="24"/>
        </w:rPr>
        <w:t>El contador menciona a la asamblea que a la fecha se deben 3 meses de pago a la empresa de seg</w:t>
      </w:r>
      <w:r w:rsidR="006D2FF0">
        <w:rPr>
          <w:rFonts w:ascii="Arial" w:eastAsia="Arial" w:hAnsi="Arial" w:cs="Arial"/>
          <w:sz w:val="24"/>
          <w:szCs w:val="24"/>
        </w:rPr>
        <w:t>uridad, lo anterior se debe al</w:t>
      </w:r>
      <w:r>
        <w:rPr>
          <w:rFonts w:ascii="Arial" w:eastAsia="Arial" w:hAnsi="Arial" w:cs="Arial"/>
          <w:sz w:val="24"/>
          <w:szCs w:val="24"/>
        </w:rPr>
        <w:t xml:space="preserve"> actual déficit que tiene la </w:t>
      </w:r>
      <w:r w:rsidR="006D2FF0">
        <w:rPr>
          <w:rFonts w:ascii="Arial" w:eastAsia="Arial" w:hAnsi="Arial" w:cs="Arial"/>
          <w:sz w:val="24"/>
          <w:szCs w:val="24"/>
        </w:rPr>
        <w:t>copropiedad debido</w:t>
      </w:r>
      <w:r>
        <w:rPr>
          <w:rFonts w:ascii="Arial" w:eastAsia="Arial" w:hAnsi="Arial" w:cs="Arial"/>
          <w:sz w:val="24"/>
          <w:szCs w:val="24"/>
        </w:rPr>
        <w:t xml:space="preserve"> a la cartera y</w:t>
      </w:r>
      <w:r w:rsidR="006D2FF0">
        <w:rPr>
          <w:rFonts w:ascii="Arial" w:eastAsia="Arial" w:hAnsi="Arial" w:cs="Arial"/>
          <w:sz w:val="24"/>
          <w:szCs w:val="24"/>
        </w:rPr>
        <w:t xml:space="preserve"> a</w:t>
      </w:r>
      <w:r>
        <w:rPr>
          <w:rFonts w:ascii="Arial" w:eastAsia="Arial" w:hAnsi="Arial" w:cs="Arial"/>
          <w:sz w:val="24"/>
          <w:szCs w:val="24"/>
        </w:rPr>
        <w:t xml:space="preserve"> los imprevistos.</w:t>
      </w:r>
    </w:p>
    <w:p w14:paraId="0000006B" w14:textId="1CB16163" w:rsidR="00842F00" w:rsidRDefault="00457C54">
      <w:pPr>
        <w:jc w:val="both"/>
        <w:rPr>
          <w:rFonts w:ascii="Arial" w:eastAsia="Arial" w:hAnsi="Arial" w:cs="Arial"/>
          <w:sz w:val="24"/>
          <w:szCs w:val="24"/>
        </w:rPr>
      </w:pPr>
      <w:r>
        <w:rPr>
          <w:rFonts w:ascii="Arial" w:eastAsia="Arial" w:hAnsi="Arial" w:cs="Arial"/>
          <w:sz w:val="24"/>
          <w:szCs w:val="24"/>
        </w:rPr>
        <w:t xml:space="preserve">En el 2021 hubo una recuperación de cartera debido a las decisiones que tomó la asamblea de copropietarios del año 2021, otorgando un descuento en los intereses a los propietarios que se encontraban </w:t>
      </w:r>
      <w:r w:rsidR="006D2FF0">
        <w:rPr>
          <w:rFonts w:ascii="Arial" w:eastAsia="Arial" w:hAnsi="Arial" w:cs="Arial"/>
          <w:sz w:val="24"/>
          <w:szCs w:val="24"/>
        </w:rPr>
        <w:t>en mora</w:t>
      </w:r>
      <w:r>
        <w:rPr>
          <w:rFonts w:ascii="Arial" w:eastAsia="Arial" w:hAnsi="Arial" w:cs="Arial"/>
          <w:sz w:val="24"/>
          <w:szCs w:val="24"/>
        </w:rPr>
        <w:t xml:space="preserve">. </w:t>
      </w:r>
    </w:p>
    <w:p w14:paraId="0000006C" w14:textId="1FA4A523" w:rsidR="00842F00" w:rsidRDefault="00457C54">
      <w:pPr>
        <w:jc w:val="both"/>
        <w:rPr>
          <w:rFonts w:ascii="Arial" w:eastAsia="Arial" w:hAnsi="Arial" w:cs="Arial"/>
          <w:sz w:val="24"/>
          <w:szCs w:val="24"/>
        </w:rPr>
      </w:pPr>
      <w:r>
        <w:rPr>
          <w:rFonts w:ascii="Arial" w:eastAsia="Arial" w:hAnsi="Arial" w:cs="Arial"/>
          <w:sz w:val="24"/>
          <w:szCs w:val="24"/>
        </w:rPr>
        <w:t>- Jaime Sarmiento 4-502, comenta que la recuperación de cartera no fue tan buena teniendo en cuen</w:t>
      </w:r>
      <w:r w:rsidR="006D2FF0">
        <w:rPr>
          <w:rFonts w:ascii="Arial" w:eastAsia="Arial" w:hAnsi="Arial" w:cs="Arial"/>
          <w:sz w:val="24"/>
          <w:szCs w:val="24"/>
        </w:rPr>
        <w:t>ta los beneficios que se dieron y</w:t>
      </w:r>
      <w:r>
        <w:rPr>
          <w:rFonts w:ascii="Arial" w:eastAsia="Arial" w:hAnsi="Arial" w:cs="Arial"/>
          <w:sz w:val="24"/>
          <w:szCs w:val="24"/>
        </w:rPr>
        <w:t xml:space="preserve"> no se puede pagar cuota extraordinaria para subsanar el déficit. </w:t>
      </w:r>
    </w:p>
    <w:p w14:paraId="0000006D" w14:textId="77777777" w:rsidR="00842F00" w:rsidRDefault="00457C54">
      <w:pPr>
        <w:jc w:val="both"/>
        <w:rPr>
          <w:rFonts w:ascii="Arial" w:eastAsia="Arial" w:hAnsi="Arial" w:cs="Arial"/>
          <w:sz w:val="24"/>
          <w:szCs w:val="24"/>
        </w:rPr>
      </w:pPr>
      <w:r>
        <w:rPr>
          <w:rFonts w:ascii="Arial" w:eastAsia="Arial" w:hAnsi="Arial" w:cs="Arial"/>
          <w:sz w:val="24"/>
          <w:szCs w:val="24"/>
        </w:rPr>
        <w:t>* El contador responde que la cartera está concentrada básicamente en 3 apartamentos por valor aproximado de 81 millones.</w:t>
      </w:r>
    </w:p>
    <w:p w14:paraId="0000006E" w14:textId="28FA8437" w:rsidR="00842F00" w:rsidRDefault="005E1FBB">
      <w:pPr>
        <w:jc w:val="both"/>
        <w:rPr>
          <w:rFonts w:ascii="Arial" w:eastAsia="Arial" w:hAnsi="Arial" w:cs="Arial"/>
          <w:sz w:val="24"/>
          <w:szCs w:val="24"/>
        </w:rPr>
      </w:pPr>
      <w:r>
        <w:rPr>
          <w:rFonts w:ascii="Arial" w:eastAsia="Arial" w:hAnsi="Arial" w:cs="Arial"/>
          <w:sz w:val="24"/>
          <w:szCs w:val="24"/>
        </w:rPr>
        <w:t>Camilo Leaño</w:t>
      </w:r>
      <w:r w:rsidR="00457C54" w:rsidRPr="005E1FBB">
        <w:rPr>
          <w:rFonts w:ascii="Arial" w:eastAsia="Arial" w:hAnsi="Arial" w:cs="Arial"/>
          <w:sz w:val="24"/>
          <w:szCs w:val="24"/>
        </w:rPr>
        <w:t xml:space="preserve"> 5-104</w:t>
      </w:r>
      <w:r w:rsidR="00457C54">
        <w:rPr>
          <w:rFonts w:ascii="Arial" w:eastAsia="Arial" w:hAnsi="Arial" w:cs="Arial"/>
          <w:sz w:val="24"/>
          <w:szCs w:val="24"/>
        </w:rPr>
        <w:t>, pregunta si en los precios que se ven reflejados están incluidos el valor del abogado por las demandas, propone hacer dinámicas para recoger la cartera.</w:t>
      </w:r>
    </w:p>
    <w:p w14:paraId="0000006F" w14:textId="77777777" w:rsidR="00842F00" w:rsidRDefault="00457C54">
      <w:pPr>
        <w:jc w:val="both"/>
        <w:rPr>
          <w:rFonts w:ascii="Arial" w:eastAsia="Arial" w:hAnsi="Arial" w:cs="Arial"/>
          <w:sz w:val="24"/>
          <w:szCs w:val="24"/>
        </w:rPr>
      </w:pPr>
      <w:r>
        <w:rPr>
          <w:rFonts w:ascii="Arial" w:eastAsia="Arial" w:hAnsi="Arial" w:cs="Arial"/>
          <w:sz w:val="24"/>
          <w:szCs w:val="24"/>
        </w:rPr>
        <w:t>* El contador responde que el problema real de la copropiedad no es la cartera, es el gasto que se presentó por la reparación de tubos, recuperar la cartera mejoraría solo un poco el flujo de efectivo.</w:t>
      </w:r>
    </w:p>
    <w:p w14:paraId="00000070" w14:textId="77777777" w:rsidR="00842F00" w:rsidRDefault="00457C54">
      <w:pPr>
        <w:jc w:val="both"/>
        <w:rPr>
          <w:rFonts w:ascii="Arial" w:eastAsia="Arial" w:hAnsi="Arial" w:cs="Arial"/>
          <w:sz w:val="24"/>
          <w:szCs w:val="24"/>
        </w:rPr>
      </w:pPr>
      <w:r>
        <w:rPr>
          <w:rFonts w:ascii="Arial" w:eastAsia="Arial" w:hAnsi="Arial" w:cs="Arial"/>
          <w:sz w:val="24"/>
          <w:szCs w:val="24"/>
        </w:rPr>
        <w:lastRenderedPageBreak/>
        <w:t>- Santiago 2-201, opina que es la primera vez que se hace un arreglo serio en el conjunto.</w:t>
      </w:r>
    </w:p>
    <w:p w14:paraId="00000071" w14:textId="4295D3DC" w:rsidR="00842F00" w:rsidRDefault="008C4D2F">
      <w:pPr>
        <w:jc w:val="both"/>
        <w:rPr>
          <w:rFonts w:ascii="Arial" w:eastAsia="Arial" w:hAnsi="Arial" w:cs="Arial"/>
          <w:sz w:val="24"/>
          <w:szCs w:val="24"/>
        </w:rPr>
      </w:pPr>
      <w:r>
        <w:rPr>
          <w:rFonts w:ascii="Arial" w:eastAsia="Arial" w:hAnsi="Arial" w:cs="Arial"/>
          <w:sz w:val="24"/>
          <w:szCs w:val="24"/>
        </w:rPr>
        <w:t>Alejandro Villa</w:t>
      </w:r>
      <w:r w:rsidR="00457C54">
        <w:rPr>
          <w:rFonts w:ascii="Arial" w:eastAsia="Arial" w:hAnsi="Arial" w:cs="Arial"/>
          <w:sz w:val="24"/>
          <w:szCs w:val="24"/>
        </w:rPr>
        <w:t xml:space="preserve"> 4-304, opina que la obra no era necesaria contablemente, porque hay una cuenta de mantenimiento en la que se han gastado 80 millones de pesos en 2 años, pero el 80% de gasto es en el punto de distribución del agua potable.</w:t>
      </w:r>
    </w:p>
    <w:p w14:paraId="00000072" w14:textId="77777777" w:rsidR="00842F00" w:rsidRDefault="00457C54">
      <w:pPr>
        <w:jc w:val="both"/>
        <w:rPr>
          <w:rFonts w:ascii="Arial" w:eastAsia="Arial" w:hAnsi="Arial" w:cs="Arial"/>
          <w:sz w:val="24"/>
          <w:szCs w:val="24"/>
        </w:rPr>
      </w:pPr>
      <w:r>
        <w:rPr>
          <w:rFonts w:ascii="Arial" w:eastAsia="Arial" w:hAnsi="Arial" w:cs="Arial"/>
          <w:sz w:val="24"/>
          <w:szCs w:val="24"/>
        </w:rPr>
        <w:t>- Joaquín Guevara 2-703, opina que no está de acuerdo con el comentario que si alguien deja de pagar no afecta el flujo de caja, ya que tienen gastos fijos y el no pago afecta el cumplimento de las responsabilidades. Propone que el dinero que quedó del proyecto de reparación de fachadas se utilice para aliviar un poco el déficit que tienen para no afectar a todos con una cuota extraordinaria.</w:t>
      </w:r>
    </w:p>
    <w:p w14:paraId="00000073" w14:textId="02811817" w:rsidR="00842F00" w:rsidRDefault="00457C54">
      <w:pPr>
        <w:jc w:val="both"/>
        <w:rPr>
          <w:rFonts w:ascii="Arial" w:eastAsia="Arial" w:hAnsi="Arial" w:cs="Arial"/>
          <w:sz w:val="24"/>
          <w:szCs w:val="24"/>
        </w:rPr>
      </w:pPr>
      <w:r>
        <w:rPr>
          <w:rFonts w:ascii="Arial" w:eastAsia="Arial" w:hAnsi="Arial" w:cs="Arial"/>
          <w:sz w:val="24"/>
          <w:szCs w:val="24"/>
        </w:rPr>
        <w:t xml:space="preserve">El contador responde que el sobrante de la obra de fachadas ya no está disponible porque se utilizó en la obra reciente, ésta tuvo un costo de 176 millones más 9 millones de interventoría y se recaudaron </w:t>
      </w:r>
      <w:r w:rsidR="00166FC9">
        <w:rPr>
          <w:rFonts w:ascii="Arial" w:eastAsia="Arial" w:hAnsi="Arial" w:cs="Arial"/>
          <w:sz w:val="24"/>
          <w:szCs w:val="24"/>
        </w:rPr>
        <w:t xml:space="preserve">inicialmente solo </w:t>
      </w:r>
      <w:r>
        <w:rPr>
          <w:rFonts w:ascii="Arial" w:eastAsia="Arial" w:hAnsi="Arial" w:cs="Arial"/>
          <w:sz w:val="24"/>
          <w:szCs w:val="24"/>
        </w:rPr>
        <w:t>114 millones.</w:t>
      </w:r>
    </w:p>
    <w:p w14:paraId="00000074" w14:textId="77777777" w:rsidR="00842F00" w:rsidRDefault="00457C54">
      <w:pPr>
        <w:jc w:val="both"/>
        <w:rPr>
          <w:rFonts w:ascii="Arial" w:eastAsia="Arial" w:hAnsi="Arial" w:cs="Arial"/>
          <w:sz w:val="24"/>
          <w:szCs w:val="24"/>
        </w:rPr>
      </w:pPr>
      <w:r>
        <w:rPr>
          <w:rFonts w:ascii="Arial" w:eastAsia="Arial" w:hAnsi="Arial" w:cs="Arial"/>
          <w:sz w:val="24"/>
          <w:szCs w:val="24"/>
        </w:rPr>
        <w:t>- Luz Marina Concha 4-103, solicita aclaración sobre los 3 arreglos que se aprobaron para la cuota extraordinaria, porque solo se ha tenido en cuenta uno.</w:t>
      </w:r>
    </w:p>
    <w:p w14:paraId="00000075" w14:textId="104BD5DE" w:rsidR="00842F00" w:rsidRDefault="001A3584">
      <w:pPr>
        <w:jc w:val="both"/>
        <w:rPr>
          <w:rFonts w:ascii="Arial" w:eastAsia="Arial" w:hAnsi="Arial" w:cs="Arial"/>
          <w:sz w:val="24"/>
          <w:szCs w:val="24"/>
        </w:rPr>
      </w:pPr>
      <w:r>
        <w:rPr>
          <w:rFonts w:ascii="Arial" w:eastAsia="Arial" w:hAnsi="Arial" w:cs="Arial"/>
          <w:sz w:val="24"/>
          <w:szCs w:val="24"/>
        </w:rPr>
        <w:t>Se a</w:t>
      </w:r>
      <w:r w:rsidR="00457C54">
        <w:rPr>
          <w:rFonts w:ascii="Arial" w:eastAsia="Arial" w:hAnsi="Arial" w:cs="Arial"/>
          <w:sz w:val="24"/>
          <w:szCs w:val="24"/>
        </w:rPr>
        <w:t>clara</w:t>
      </w:r>
      <w:r>
        <w:rPr>
          <w:rFonts w:ascii="Arial" w:eastAsia="Arial" w:hAnsi="Arial" w:cs="Arial"/>
          <w:sz w:val="24"/>
          <w:szCs w:val="24"/>
        </w:rPr>
        <w:t xml:space="preserve"> que</w:t>
      </w:r>
      <w:r w:rsidR="00457C54">
        <w:rPr>
          <w:rFonts w:ascii="Arial" w:eastAsia="Arial" w:hAnsi="Arial" w:cs="Arial"/>
          <w:sz w:val="24"/>
          <w:szCs w:val="24"/>
        </w:rPr>
        <w:t xml:space="preserve"> el valor de la cuota extraordinaria del año anterior, inicialmente la obra hidrosanitaria se cotizó por un valor aproximado de 131 millones, tenían un presupuesto para las cajas eléctricas de aproximadamente 70 millones y para el arreglo de</w:t>
      </w:r>
      <w:ins w:id="20" w:author="OSORIO ESQUIVEL Jorge Ivan" w:date="2022-05-21T11:59:00Z">
        <w:r>
          <w:rPr>
            <w:rFonts w:ascii="Arial" w:eastAsia="Arial" w:hAnsi="Arial" w:cs="Arial"/>
            <w:sz w:val="24"/>
            <w:szCs w:val="24"/>
          </w:rPr>
          <w:t xml:space="preserve"> </w:t>
        </w:r>
      </w:ins>
      <w:r w:rsidR="00457C54">
        <w:rPr>
          <w:rFonts w:ascii="Arial" w:eastAsia="Arial" w:hAnsi="Arial" w:cs="Arial"/>
          <w:sz w:val="24"/>
          <w:szCs w:val="24"/>
        </w:rPr>
        <w:t>l</w:t>
      </w:r>
      <w:r>
        <w:rPr>
          <w:rFonts w:ascii="Arial" w:eastAsia="Arial" w:hAnsi="Arial" w:cs="Arial"/>
          <w:sz w:val="24"/>
          <w:szCs w:val="24"/>
        </w:rPr>
        <w:t>os medidores de</w:t>
      </w:r>
      <w:r w:rsidR="00457C54">
        <w:rPr>
          <w:rFonts w:ascii="Arial" w:eastAsia="Arial" w:hAnsi="Arial" w:cs="Arial"/>
          <w:sz w:val="24"/>
          <w:szCs w:val="24"/>
        </w:rPr>
        <w:t xml:space="preserve"> gas 51 millo</w:t>
      </w:r>
      <w:r w:rsidR="008C4D2F">
        <w:rPr>
          <w:rFonts w:ascii="Arial" w:eastAsia="Arial" w:hAnsi="Arial" w:cs="Arial"/>
          <w:sz w:val="24"/>
          <w:szCs w:val="24"/>
        </w:rPr>
        <w:t>nes, del fondo de imprevistos</w:t>
      </w:r>
      <w:r w:rsidR="00457C54">
        <w:rPr>
          <w:rFonts w:ascii="Arial" w:eastAsia="Arial" w:hAnsi="Arial" w:cs="Arial"/>
          <w:sz w:val="24"/>
          <w:szCs w:val="24"/>
        </w:rPr>
        <w:t xml:space="preserve"> </w:t>
      </w:r>
      <w:r w:rsidR="00457C54" w:rsidRPr="00DD6080">
        <w:rPr>
          <w:rFonts w:ascii="Arial" w:eastAsia="Arial" w:hAnsi="Arial" w:cs="Arial"/>
          <w:sz w:val="24"/>
          <w:szCs w:val="24"/>
        </w:rPr>
        <w:t>aportó 16 millones.</w:t>
      </w:r>
      <w:r w:rsidR="00457C54">
        <w:rPr>
          <w:rFonts w:ascii="Arial" w:eastAsia="Arial" w:hAnsi="Arial" w:cs="Arial"/>
          <w:sz w:val="24"/>
          <w:szCs w:val="24"/>
        </w:rPr>
        <w:t xml:space="preserve"> En ese momento la administradora anterior Sandra</w:t>
      </w:r>
      <w:r w:rsidR="008C4D2F">
        <w:rPr>
          <w:rFonts w:ascii="Arial" w:eastAsia="Arial" w:hAnsi="Arial" w:cs="Arial"/>
          <w:sz w:val="24"/>
          <w:szCs w:val="24"/>
        </w:rPr>
        <w:t xml:space="preserve"> Romero</w:t>
      </w:r>
      <w:r w:rsidR="00457C54">
        <w:rPr>
          <w:rFonts w:ascii="Arial" w:eastAsia="Arial" w:hAnsi="Arial" w:cs="Arial"/>
          <w:sz w:val="24"/>
          <w:szCs w:val="24"/>
        </w:rPr>
        <w:t xml:space="preserve">, dijo que podían disponer del dinero que habían obtenido de la demanda por 100 millones, que se invirtieron en los honorarios del abogado Piedrahita más el IVA del proceso, se hizo una rampa y la puerta de las mascotas, el restante se encuentra en bancos. </w:t>
      </w:r>
    </w:p>
    <w:p w14:paraId="00000076" w14:textId="3919CE04" w:rsidR="00842F00" w:rsidRDefault="00640B19">
      <w:pPr>
        <w:jc w:val="both"/>
        <w:rPr>
          <w:rFonts w:ascii="Arial" w:eastAsia="Arial" w:hAnsi="Arial" w:cs="Arial"/>
          <w:sz w:val="24"/>
          <w:szCs w:val="24"/>
        </w:rPr>
      </w:pPr>
      <w:ins w:id="21" w:author="Conjunto Mazuren13" w:date="2022-05-23T16:55:00Z">
        <w:r>
          <w:rPr>
            <w:rFonts w:ascii="Arial" w:eastAsia="Arial" w:hAnsi="Arial" w:cs="Arial"/>
            <w:sz w:val="24"/>
            <w:szCs w:val="24"/>
          </w:rPr>
          <w:t xml:space="preserve">Dado a los costos adicionales </w:t>
        </w:r>
      </w:ins>
      <w:ins w:id="22" w:author="Conjunto Mazuren13" w:date="2022-05-23T16:57:00Z">
        <w:r>
          <w:rPr>
            <w:rFonts w:ascii="Arial" w:eastAsia="Arial" w:hAnsi="Arial" w:cs="Arial"/>
            <w:sz w:val="24"/>
            <w:szCs w:val="24"/>
          </w:rPr>
          <w:t xml:space="preserve">los recursos actuales recaudados por concepto de cuota extraordinaria, fueron destinados para cubrir los gastos de la obra hidrosanitaria y </w:t>
        </w:r>
      </w:ins>
      <w:ins w:id="23" w:author="Conjunto Mazuren13" w:date="2022-05-23T16:58:00Z">
        <w:r>
          <w:rPr>
            <w:rFonts w:ascii="Arial" w:eastAsia="Arial" w:hAnsi="Arial" w:cs="Arial"/>
            <w:sz w:val="24"/>
            <w:szCs w:val="24"/>
          </w:rPr>
          <w:t>su</w:t>
        </w:r>
      </w:ins>
      <w:ins w:id="24" w:author="Conjunto Mazuren13" w:date="2022-05-23T16:59:00Z">
        <w:r>
          <w:rPr>
            <w:rFonts w:ascii="Arial" w:eastAsia="Arial" w:hAnsi="Arial" w:cs="Arial"/>
            <w:sz w:val="24"/>
            <w:szCs w:val="24"/>
          </w:rPr>
          <w:t>s</w:t>
        </w:r>
      </w:ins>
      <w:ins w:id="25" w:author="Conjunto Mazuren13" w:date="2022-05-23T16:58:00Z">
        <w:r>
          <w:rPr>
            <w:rFonts w:ascii="Arial" w:eastAsia="Arial" w:hAnsi="Arial" w:cs="Arial"/>
            <w:sz w:val="24"/>
            <w:szCs w:val="24"/>
          </w:rPr>
          <w:t xml:space="preserve"> adicionales aprobados por la interventoría y el consejo de administración, </w:t>
        </w:r>
      </w:ins>
      <w:ins w:id="26" w:author="Conjunto Mazuren13" w:date="2022-05-23T16:59:00Z">
        <w:r w:rsidR="008816DC">
          <w:rPr>
            <w:rFonts w:ascii="Arial" w:eastAsia="Arial" w:hAnsi="Arial" w:cs="Arial"/>
            <w:sz w:val="24"/>
            <w:szCs w:val="24"/>
          </w:rPr>
          <w:t>los dineros cancelados por la constructora solo se podrán utilizar para las obr</w:t>
        </w:r>
      </w:ins>
      <w:ins w:id="27" w:author="Conjunto Mazuren13" w:date="2022-05-23T17:00:00Z">
        <w:r w:rsidR="008816DC">
          <w:rPr>
            <w:rFonts w:ascii="Arial" w:eastAsia="Arial" w:hAnsi="Arial" w:cs="Arial"/>
            <w:sz w:val="24"/>
            <w:szCs w:val="24"/>
          </w:rPr>
          <w:t>as de adecuación en las rampas de acceso a las torres y salón social</w:t>
        </w:r>
      </w:ins>
      <w:ins w:id="28" w:author="Conjunto Mazuren13" w:date="2022-05-23T17:01:00Z">
        <w:r w:rsidR="008816DC">
          <w:rPr>
            <w:rFonts w:ascii="Arial" w:eastAsia="Arial" w:hAnsi="Arial" w:cs="Arial"/>
            <w:sz w:val="24"/>
            <w:szCs w:val="24"/>
          </w:rPr>
          <w:t>, las obras</w:t>
        </w:r>
      </w:ins>
      <w:ins w:id="29" w:author="Conjunto Mazuren13" w:date="2022-05-23T17:02:00Z">
        <w:r w:rsidR="008816DC">
          <w:rPr>
            <w:rFonts w:ascii="Arial" w:eastAsia="Arial" w:hAnsi="Arial" w:cs="Arial"/>
            <w:sz w:val="24"/>
            <w:szCs w:val="24"/>
          </w:rPr>
          <w:t xml:space="preserve"> </w:t>
        </w:r>
      </w:ins>
      <w:ins w:id="30" w:author="Conjunto Mazuren13" w:date="2022-05-23T17:01:00Z">
        <w:r w:rsidR="008816DC">
          <w:rPr>
            <w:rFonts w:ascii="Arial" w:eastAsia="Arial" w:hAnsi="Arial" w:cs="Arial"/>
            <w:sz w:val="24"/>
            <w:szCs w:val="24"/>
          </w:rPr>
          <w:t xml:space="preserve">relacionadas con los nichos de gas y redes eléctricas </w:t>
        </w:r>
      </w:ins>
      <w:ins w:id="31" w:author="Conjunto Mazuren13" w:date="2022-05-23T17:02:00Z">
        <w:r w:rsidR="008816DC">
          <w:rPr>
            <w:rFonts w:ascii="Arial" w:eastAsia="Arial" w:hAnsi="Arial" w:cs="Arial"/>
            <w:sz w:val="24"/>
            <w:szCs w:val="24"/>
          </w:rPr>
          <w:t>quedan</w:t>
        </w:r>
      </w:ins>
      <w:ins w:id="32" w:author="Conjunto Mazuren13" w:date="2022-05-23T17:01:00Z">
        <w:r w:rsidR="008816DC">
          <w:rPr>
            <w:rFonts w:ascii="Arial" w:eastAsia="Arial" w:hAnsi="Arial" w:cs="Arial"/>
            <w:sz w:val="24"/>
            <w:szCs w:val="24"/>
          </w:rPr>
          <w:t xml:space="preserve"> pendiente</w:t>
        </w:r>
      </w:ins>
      <w:ins w:id="33" w:author="Conjunto Mazuren13" w:date="2022-05-23T17:02:00Z">
        <w:r w:rsidR="008816DC">
          <w:rPr>
            <w:rFonts w:ascii="Arial" w:eastAsia="Arial" w:hAnsi="Arial" w:cs="Arial"/>
            <w:sz w:val="24"/>
            <w:szCs w:val="24"/>
          </w:rPr>
          <w:t>s</w:t>
        </w:r>
      </w:ins>
      <w:ins w:id="34" w:author="Conjunto Mazuren13" w:date="2022-05-23T17:01:00Z">
        <w:r w:rsidR="008816DC">
          <w:rPr>
            <w:rFonts w:ascii="Arial" w:eastAsia="Arial" w:hAnsi="Arial" w:cs="Arial"/>
            <w:sz w:val="24"/>
            <w:szCs w:val="24"/>
          </w:rPr>
          <w:t xml:space="preserve"> debido a la falta de recursos</w:t>
        </w:r>
      </w:ins>
      <w:ins w:id="35" w:author="Conjunto Mazuren13" w:date="2022-05-23T17:02:00Z">
        <w:r w:rsidR="008816DC">
          <w:rPr>
            <w:rFonts w:ascii="Arial" w:eastAsia="Arial" w:hAnsi="Arial" w:cs="Arial"/>
            <w:sz w:val="24"/>
            <w:szCs w:val="24"/>
          </w:rPr>
          <w:t>,</w:t>
        </w:r>
      </w:ins>
      <w:ins w:id="36" w:author="Conjunto Mazuren13" w:date="2022-05-23T17:03:00Z">
        <w:r w:rsidR="008816DC">
          <w:rPr>
            <w:rFonts w:ascii="Arial" w:eastAsia="Arial" w:hAnsi="Arial" w:cs="Arial"/>
            <w:sz w:val="24"/>
            <w:szCs w:val="24"/>
          </w:rPr>
          <w:t xml:space="preserve"> y a la espera </w:t>
        </w:r>
      </w:ins>
      <w:ins w:id="37" w:author="Conjunto Mazuren13" w:date="2022-05-23T17:04:00Z">
        <w:r w:rsidR="008816DC">
          <w:rPr>
            <w:rFonts w:ascii="Arial" w:eastAsia="Arial" w:hAnsi="Arial" w:cs="Arial"/>
            <w:sz w:val="24"/>
            <w:szCs w:val="24"/>
          </w:rPr>
          <w:t xml:space="preserve">del desarrollo de la demanda </w:t>
        </w:r>
        <w:r w:rsidR="00360268">
          <w:rPr>
            <w:rFonts w:ascii="Arial" w:eastAsia="Arial" w:hAnsi="Arial" w:cs="Arial"/>
            <w:sz w:val="24"/>
            <w:szCs w:val="24"/>
          </w:rPr>
          <w:t>actual en contra de la constructora Fernando Mazuera.</w:t>
        </w:r>
      </w:ins>
      <w:commentRangeStart w:id="38"/>
      <w:del w:id="39" w:author="Conjunto Mazuren13" w:date="2022-05-23T17:04:00Z">
        <w:r w:rsidR="00457C54" w:rsidDel="00360268">
          <w:rPr>
            <w:rFonts w:ascii="Arial" w:eastAsia="Arial" w:hAnsi="Arial" w:cs="Arial"/>
            <w:sz w:val="24"/>
            <w:szCs w:val="24"/>
          </w:rPr>
          <w:delText xml:space="preserve">En reunión del consejo y de acuerdo a lo informado por el abogado, el dinero producto del pago de la constructora a la </w:delText>
        </w:r>
        <w:r w:rsidR="00FC0D5A" w:rsidDel="00360268">
          <w:rPr>
            <w:rFonts w:ascii="Arial" w:eastAsia="Arial" w:hAnsi="Arial" w:cs="Arial"/>
            <w:sz w:val="24"/>
            <w:szCs w:val="24"/>
          </w:rPr>
          <w:delText>copropiedad no</w:delText>
        </w:r>
        <w:r w:rsidR="00457C54" w:rsidDel="00360268">
          <w:rPr>
            <w:rFonts w:ascii="Arial" w:eastAsia="Arial" w:hAnsi="Arial" w:cs="Arial"/>
            <w:sz w:val="24"/>
            <w:szCs w:val="24"/>
          </w:rPr>
          <w:delText xml:space="preserve"> se pueda gastar. Así las cosas, la plata no alcanza para las otras 2 obras</w:delText>
        </w:r>
        <w:commentRangeEnd w:id="38"/>
        <w:r w:rsidR="00184A9C" w:rsidDel="00360268">
          <w:rPr>
            <w:rStyle w:val="Refdecomentario"/>
          </w:rPr>
          <w:commentReference w:id="38"/>
        </w:r>
        <w:r w:rsidR="00457C54" w:rsidDel="00360268">
          <w:rPr>
            <w:rFonts w:ascii="Arial" w:eastAsia="Arial" w:hAnsi="Arial" w:cs="Arial"/>
            <w:sz w:val="24"/>
            <w:szCs w:val="24"/>
          </w:rPr>
          <w:delText>.</w:delText>
        </w:r>
      </w:del>
    </w:p>
    <w:p w14:paraId="00000077" w14:textId="0B62EDB8" w:rsidR="00842F00" w:rsidRDefault="00457C54">
      <w:pPr>
        <w:jc w:val="both"/>
        <w:rPr>
          <w:rFonts w:ascii="Arial" w:eastAsia="Arial" w:hAnsi="Arial" w:cs="Arial"/>
          <w:sz w:val="24"/>
          <w:szCs w:val="24"/>
        </w:rPr>
      </w:pPr>
      <w:r>
        <w:rPr>
          <w:rFonts w:ascii="Arial" w:eastAsia="Arial" w:hAnsi="Arial" w:cs="Arial"/>
          <w:sz w:val="24"/>
          <w:szCs w:val="24"/>
        </w:rPr>
        <w:t xml:space="preserve">- Francisco </w:t>
      </w:r>
      <w:r w:rsidR="008C4D2F">
        <w:rPr>
          <w:rFonts w:ascii="Arial" w:eastAsia="Arial" w:hAnsi="Arial" w:cs="Arial"/>
          <w:sz w:val="24"/>
          <w:szCs w:val="24"/>
        </w:rPr>
        <w:t>Rengifo</w:t>
      </w:r>
      <w:r>
        <w:rPr>
          <w:rFonts w:ascii="Arial" w:eastAsia="Arial" w:hAnsi="Arial" w:cs="Arial"/>
          <w:sz w:val="24"/>
          <w:szCs w:val="24"/>
        </w:rPr>
        <w:t xml:space="preserve"> 3-702, solicita que haya un plan de choque y de austeridad debido a la situación financiera del conjunto, que se haga una revisión minuciosa del presupuesto y se revise ítem por ítem.  </w:t>
      </w:r>
    </w:p>
    <w:p w14:paraId="00000078" w14:textId="77777777" w:rsidR="00842F00" w:rsidRDefault="00457C54">
      <w:pPr>
        <w:jc w:val="both"/>
        <w:rPr>
          <w:rFonts w:ascii="Arial" w:eastAsia="Arial" w:hAnsi="Arial" w:cs="Arial"/>
          <w:sz w:val="24"/>
          <w:szCs w:val="24"/>
        </w:rPr>
      </w:pPr>
      <w:r>
        <w:rPr>
          <w:rFonts w:ascii="Arial" w:eastAsia="Arial" w:hAnsi="Arial" w:cs="Arial"/>
          <w:sz w:val="24"/>
          <w:szCs w:val="24"/>
        </w:rPr>
        <w:lastRenderedPageBreak/>
        <w:t>- Omar Garzón 5-702, pregunta cuándo se inician las obras con el presupuesto que se dejó para eso.</w:t>
      </w:r>
    </w:p>
    <w:p w14:paraId="00000079" w14:textId="14977528" w:rsidR="00842F00" w:rsidRDefault="00457C54">
      <w:pPr>
        <w:jc w:val="both"/>
        <w:rPr>
          <w:rFonts w:ascii="Arial" w:eastAsia="Arial" w:hAnsi="Arial" w:cs="Arial"/>
          <w:sz w:val="24"/>
          <w:szCs w:val="24"/>
        </w:rPr>
      </w:pPr>
      <w:r>
        <w:rPr>
          <w:rFonts w:ascii="Arial" w:eastAsia="Arial" w:hAnsi="Arial" w:cs="Arial"/>
          <w:sz w:val="24"/>
          <w:szCs w:val="24"/>
        </w:rPr>
        <w:t xml:space="preserve">- El revisor fiscal explica que el déficit del conjunto se debe al sobrecosto en los últimos 3 años de arreglos de tuberías. </w:t>
      </w:r>
    </w:p>
    <w:p w14:paraId="117630D6" w14:textId="6AF17252" w:rsidR="008C4D2F" w:rsidRDefault="008C4D2F">
      <w:pPr>
        <w:jc w:val="both"/>
        <w:rPr>
          <w:rFonts w:ascii="Arial" w:eastAsia="Arial" w:hAnsi="Arial" w:cs="Arial"/>
          <w:sz w:val="24"/>
          <w:szCs w:val="24"/>
        </w:rPr>
      </w:pPr>
      <w:r>
        <w:rPr>
          <w:rFonts w:ascii="Arial" w:eastAsia="Arial" w:hAnsi="Arial" w:cs="Arial"/>
          <w:sz w:val="24"/>
          <w:szCs w:val="24"/>
        </w:rPr>
        <w:t xml:space="preserve">El señor Raúl Méndez 2-801, Manifiesta que, el libro de actas del anterior consejo </w:t>
      </w:r>
      <w:r w:rsidR="00FD3877">
        <w:rPr>
          <w:rFonts w:ascii="Arial" w:eastAsia="Arial" w:hAnsi="Arial" w:cs="Arial"/>
          <w:sz w:val="24"/>
          <w:szCs w:val="24"/>
        </w:rPr>
        <w:t xml:space="preserve">(2020-2021) </w:t>
      </w:r>
      <w:r>
        <w:rPr>
          <w:rFonts w:ascii="Arial" w:eastAsia="Arial" w:hAnsi="Arial" w:cs="Arial"/>
          <w:sz w:val="24"/>
          <w:szCs w:val="24"/>
        </w:rPr>
        <w:t xml:space="preserve">no está al día, faltan actas y firmas, por consiguiente, no es verdad lo afirmado por el revisor fiscal. </w:t>
      </w:r>
    </w:p>
    <w:p w14:paraId="0000007A" w14:textId="77777777" w:rsidR="00842F00" w:rsidRDefault="00457C54">
      <w:pPr>
        <w:jc w:val="both"/>
        <w:rPr>
          <w:rFonts w:ascii="Arial" w:eastAsia="Arial" w:hAnsi="Arial" w:cs="Arial"/>
          <w:b/>
          <w:sz w:val="24"/>
          <w:szCs w:val="24"/>
          <w:u w:val="single"/>
        </w:rPr>
      </w:pPr>
      <w:r>
        <w:rPr>
          <w:rFonts w:ascii="Arial" w:eastAsia="Arial" w:hAnsi="Arial" w:cs="Arial"/>
          <w:b/>
          <w:sz w:val="24"/>
          <w:szCs w:val="24"/>
          <w:u w:val="single"/>
        </w:rPr>
        <w:t>Votación:</w:t>
      </w:r>
    </w:p>
    <w:p w14:paraId="0000007B" w14:textId="77777777" w:rsidR="00842F00" w:rsidRDefault="00457C54">
      <w:pPr>
        <w:jc w:val="both"/>
        <w:rPr>
          <w:rFonts w:ascii="Arial" w:eastAsia="Arial" w:hAnsi="Arial" w:cs="Arial"/>
          <w:sz w:val="24"/>
          <w:szCs w:val="24"/>
        </w:rPr>
      </w:pPr>
      <w:r>
        <w:rPr>
          <w:rFonts w:ascii="Arial" w:eastAsia="Arial" w:hAnsi="Arial" w:cs="Arial"/>
          <w:sz w:val="24"/>
          <w:szCs w:val="24"/>
        </w:rPr>
        <w:t>¿Aprueba los estados financieros 2021?</w:t>
      </w:r>
    </w:p>
    <w:p w14:paraId="0000007C"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Si – 73.86% </w:t>
      </w:r>
    </w:p>
    <w:p w14:paraId="0000007D" w14:textId="77777777" w:rsidR="00842F00" w:rsidRDefault="00457C54">
      <w:pPr>
        <w:jc w:val="both"/>
        <w:rPr>
          <w:rFonts w:ascii="Arial" w:eastAsia="Arial" w:hAnsi="Arial" w:cs="Arial"/>
          <w:sz w:val="24"/>
          <w:szCs w:val="24"/>
        </w:rPr>
      </w:pPr>
      <w:r>
        <w:rPr>
          <w:rFonts w:ascii="Arial" w:eastAsia="Arial" w:hAnsi="Arial" w:cs="Arial"/>
          <w:sz w:val="24"/>
          <w:szCs w:val="24"/>
        </w:rPr>
        <w:t>Opción 2: No – 8.70%</w:t>
      </w:r>
    </w:p>
    <w:p w14:paraId="0000007E"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t xml:space="preserve">* Los estados financieros son aprobados. </w:t>
      </w:r>
    </w:p>
    <w:p w14:paraId="0000007F" w14:textId="77777777" w:rsidR="00842F00" w:rsidRDefault="00457C54" w:rsidP="006D2FF0">
      <w:pPr>
        <w:numPr>
          <w:ilvl w:val="0"/>
          <w:numId w:val="12"/>
        </w:numPr>
        <w:pBdr>
          <w:top w:val="nil"/>
          <w:left w:val="nil"/>
          <w:bottom w:val="nil"/>
          <w:right w:val="nil"/>
          <w:between w:val="nil"/>
        </w:pBdr>
        <w:ind w:left="426" w:hanging="426"/>
        <w:jc w:val="both"/>
        <w:rPr>
          <w:rFonts w:ascii="Arial" w:eastAsia="Arial" w:hAnsi="Arial" w:cs="Arial"/>
          <w:b/>
          <w:color w:val="000000"/>
          <w:sz w:val="24"/>
          <w:szCs w:val="24"/>
        </w:rPr>
      </w:pPr>
      <w:r>
        <w:rPr>
          <w:rFonts w:ascii="Arial" w:eastAsia="Arial" w:hAnsi="Arial" w:cs="Arial"/>
          <w:b/>
          <w:color w:val="000000"/>
          <w:sz w:val="24"/>
          <w:szCs w:val="24"/>
        </w:rPr>
        <w:t>Dictamen revisor fiscal 2021</w:t>
      </w:r>
    </w:p>
    <w:p w14:paraId="00000080" w14:textId="77777777" w:rsidR="00842F00" w:rsidRDefault="00457C54">
      <w:pPr>
        <w:jc w:val="both"/>
        <w:rPr>
          <w:rFonts w:ascii="Arial" w:eastAsia="Arial" w:hAnsi="Arial" w:cs="Arial"/>
          <w:sz w:val="24"/>
          <w:szCs w:val="24"/>
        </w:rPr>
      </w:pPr>
      <w:r>
        <w:rPr>
          <w:rFonts w:ascii="Arial" w:eastAsia="Arial" w:hAnsi="Arial" w:cs="Arial"/>
          <w:sz w:val="24"/>
          <w:szCs w:val="24"/>
        </w:rPr>
        <w:t>El revisor fiscal presenta el informe.</w:t>
      </w:r>
    </w:p>
    <w:p w14:paraId="00000081" w14:textId="77777777" w:rsidR="00842F00" w:rsidRDefault="00457C54">
      <w:pPr>
        <w:jc w:val="both"/>
        <w:rPr>
          <w:rFonts w:ascii="Arial" w:eastAsia="Arial" w:hAnsi="Arial" w:cs="Arial"/>
          <w:sz w:val="24"/>
          <w:szCs w:val="24"/>
        </w:rPr>
      </w:pPr>
      <w:r>
        <w:rPr>
          <w:rFonts w:ascii="Arial" w:eastAsia="Arial" w:hAnsi="Arial" w:cs="Arial"/>
          <w:sz w:val="24"/>
          <w:szCs w:val="24"/>
        </w:rPr>
        <w:t>* Anexar informe.</w:t>
      </w:r>
    </w:p>
    <w:p w14:paraId="00000082" w14:textId="77777777" w:rsidR="00842F00" w:rsidRDefault="00457C54">
      <w:pPr>
        <w:jc w:val="both"/>
        <w:rPr>
          <w:rFonts w:ascii="Arial" w:eastAsia="Arial" w:hAnsi="Arial" w:cs="Arial"/>
          <w:sz w:val="24"/>
          <w:szCs w:val="24"/>
        </w:rPr>
      </w:pPr>
      <w:r>
        <w:rPr>
          <w:rFonts w:ascii="Arial" w:eastAsia="Arial" w:hAnsi="Arial" w:cs="Arial"/>
          <w:sz w:val="24"/>
          <w:szCs w:val="24"/>
        </w:rPr>
        <w:t>- Preguntan por las actas que no están firmadas.</w:t>
      </w:r>
    </w:p>
    <w:p w14:paraId="00000083" w14:textId="77777777" w:rsidR="00842F00" w:rsidRDefault="00457C54">
      <w:pPr>
        <w:jc w:val="both"/>
        <w:rPr>
          <w:rFonts w:ascii="Arial" w:eastAsia="Arial" w:hAnsi="Arial" w:cs="Arial"/>
          <w:sz w:val="24"/>
          <w:szCs w:val="24"/>
        </w:rPr>
      </w:pPr>
      <w:r>
        <w:rPr>
          <w:rFonts w:ascii="Arial" w:eastAsia="Arial" w:hAnsi="Arial" w:cs="Arial"/>
          <w:sz w:val="24"/>
          <w:szCs w:val="24"/>
        </w:rPr>
        <w:t>* El revisor explica que esas actas son del dictamen del año anterior, este dictamen se refiere al año 2021 y en este año el libro de actas está todo firmado.</w:t>
      </w:r>
    </w:p>
    <w:p w14:paraId="00000084" w14:textId="77777777" w:rsidR="00842F00" w:rsidRDefault="00457C54" w:rsidP="006D2FF0">
      <w:pPr>
        <w:numPr>
          <w:ilvl w:val="0"/>
          <w:numId w:val="12"/>
        </w:numPr>
        <w:pBdr>
          <w:top w:val="nil"/>
          <w:left w:val="nil"/>
          <w:bottom w:val="nil"/>
          <w:right w:val="nil"/>
          <w:between w:val="nil"/>
        </w:pBdr>
        <w:ind w:left="426" w:hanging="426"/>
        <w:jc w:val="both"/>
        <w:rPr>
          <w:rFonts w:ascii="Arial" w:eastAsia="Arial" w:hAnsi="Arial" w:cs="Arial"/>
          <w:b/>
          <w:color w:val="000000"/>
          <w:sz w:val="24"/>
          <w:szCs w:val="24"/>
        </w:rPr>
      </w:pPr>
      <w:r>
        <w:rPr>
          <w:rFonts w:ascii="Arial" w:eastAsia="Arial" w:hAnsi="Arial" w:cs="Arial"/>
          <w:b/>
          <w:color w:val="000000"/>
          <w:sz w:val="24"/>
          <w:szCs w:val="24"/>
        </w:rPr>
        <w:t>Presentación y aprobación del proyecto de presupuesto para el período 2022</w:t>
      </w:r>
    </w:p>
    <w:p w14:paraId="00000085" w14:textId="77777777" w:rsidR="00842F00" w:rsidRDefault="00457C54">
      <w:pPr>
        <w:jc w:val="both"/>
        <w:rPr>
          <w:rFonts w:ascii="Arial" w:eastAsia="Arial" w:hAnsi="Arial" w:cs="Arial"/>
          <w:sz w:val="24"/>
          <w:szCs w:val="24"/>
        </w:rPr>
      </w:pPr>
      <w:r>
        <w:rPr>
          <w:rFonts w:ascii="Arial" w:eastAsia="Arial" w:hAnsi="Arial" w:cs="Arial"/>
          <w:sz w:val="24"/>
          <w:szCs w:val="24"/>
        </w:rPr>
        <w:t>El Contador presenta los 2 proyectos de presupuesto.</w:t>
      </w:r>
    </w:p>
    <w:p w14:paraId="00000086" w14:textId="77777777" w:rsidR="00842F00" w:rsidRDefault="00457C54">
      <w:pPr>
        <w:jc w:val="both"/>
        <w:rPr>
          <w:rFonts w:ascii="Arial" w:eastAsia="Arial" w:hAnsi="Arial" w:cs="Arial"/>
          <w:sz w:val="24"/>
          <w:szCs w:val="24"/>
        </w:rPr>
      </w:pPr>
      <w:r>
        <w:rPr>
          <w:rFonts w:ascii="Arial" w:eastAsia="Arial" w:hAnsi="Arial" w:cs="Arial"/>
          <w:sz w:val="24"/>
          <w:szCs w:val="24"/>
        </w:rPr>
        <w:t>* Anexar presupuesto</w:t>
      </w:r>
    </w:p>
    <w:p w14:paraId="00000087" w14:textId="77777777" w:rsidR="00842F00" w:rsidRDefault="00457C54">
      <w:pPr>
        <w:jc w:val="both"/>
        <w:rPr>
          <w:rFonts w:ascii="Arial" w:eastAsia="Arial" w:hAnsi="Arial" w:cs="Arial"/>
          <w:sz w:val="24"/>
          <w:szCs w:val="24"/>
        </w:rPr>
      </w:pPr>
      <w:r>
        <w:rPr>
          <w:rFonts w:ascii="Arial" w:eastAsia="Arial" w:hAnsi="Arial" w:cs="Arial"/>
          <w:sz w:val="24"/>
          <w:szCs w:val="24"/>
        </w:rPr>
        <w:t>Comentarios:</w:t>
      </w:r>
    </w:p>
    <w:p w14:paraId="00000088" w14:textId="2D699366" w:rsidR="00842F00" w:rsidRDefault="00457C54">
      <w:pPr>
        <w:jc w:val="both"/>
        <w:rPr>
          <w:rFonts w:ascii="Arial" w:eastAsia="Arial" w:hAnsi="Arial" w:cs="Arial"/>
          <w:sz w:val="24"/>
          <w:szCs w:val="24"/>
        </w:rPr>
      </w:pPr>
      <w:r>
        <w:rPr>
          <w:rFonts w:ascii="Arial" w:eastAsia="Arial" w:hAnsi="Arial" w:cs="Arial"/>
          <w:sz w:val="24"/>
          <w:szCs w:val="24"/>
        </w:rPr>
        <w:t xml:space="preserve">Proyecto 1: El ajuste que ya se realizó desde enero, </w:t>
      </w:r>
      <w:r w:rsidR="008C4D2F">
        <w:rPr>
          <w:rFonts w:ascii="Arial" w:eastAsia="Arial" w:hAnsi="Arial" w:cs="Arial"/>
          <w:sz w:val="24"/>
          <w:szCs w:val="24"/>
        </w:rPr>
        <w:t xml:space="preserve">se </w:t>
      </w:r>
      <w:r>
        <w:rPr>
          <w:rFonts w:ascii="Arial" w:eastAsia="Arial" w:hAnsi="Arial" w:cs="Arial"/>
          <w:sz w:val="24"/>
          <w:szCs w:val="24"/>
        </w:rPr>
        <w:t xml:space="preserve">tiene contemplado un aumento de la cuota de administración con base en el salario mínimo 10,07% desde el primero de enero de </w:t>
      </w:r>
      <w:r w:rsidR="008C4D2F">
        <w:rPr>
          <w:rFonts w:ascii="Arial" w:eastAsia="Arial" w:hAnsi="Arial" w:cs="Arial"/>
          <w:sz w:val="24"/>
          <w:szCs w:val="24"/>
        </w:rPr>
        <w:t>2022</w:t>
      </w:r>
      <w:r>
        <w:rPr>
          <w:rFonts w:ascii="Arial" w:eastAsia="Arial" w:hAnsi="Arial" w:cs="Arial"/>
          <w:sz w:val="24"/>
          <w:szCs w:val="24"/>
        </w:rPr>
        <w:t xml:space="preserve">. </w:t>
      </w:r>
    </w:p>
    <w:p w14:paraId="00000089" w14:textId="06E462D0" w:rsidR="00842F00" w:rsidRDefault="00457C54">
      <w:pPr>
        <w:jc w:val="both"/>
        <w:rPr>
          <w:rFonts w:ascii="Arial" w:eastAsia="Arial" w:hAnsi="Arial" w:cs="Arial"/>
          <w:sz w:val="24"/>
          <w:szCs w:val="24"/>
        </w:rPr>
      </w:pPr>
      <w:r>
        <w:rPr>
          <w:rFonts w:ascii="Arial" w:eastAsia="Arial" w:hAnsi="Arial" w:cs="Arial"/>
          <w:sz w:val="24"/>
          <w:szCs w:val="24"/>
        </w:rPr>
        <w:t>En el escenario descrito la copropiedad tendría un déficit de 20 millones de pesos, siempre y cuando todos paguen la cuota de administración</w:t>
      </w:r>
      <w:r w:rsidR="008C4D2F">
        <w:rPr>
          <w:rFonts w:ascii="Arial" w:eastAsia="Arial" w:hAnsi="Arial" w:cs="Arial"/>
          <w:sz w:val="24"/>
          <w:szCs w:val="24"/>
        </w:rPr>
        <w:t xml:space="preserve"> oportunamente</w:t>
      </w:r>
      <w:r>
        <w:rPr>
          <w:rFonts w:ascii="Arial" w:eastAsia="Arial" w:hAnsi="Arial" w:cs="Arial"/>
          <w:sz w:val="24"/>
          <w:szCs w:val="24"/>
        </w:rPr>
        <w:t xml:space="preserve">. </w:t>
      </w:r>
    </w:p>
    <w:p w14:paraId="0000008A" w14:textId="77777777" w:rsidR="00842F00" w:rsidRDefault="00457C54">
      <w:pPr>
        <w:jc w:val="both"/>
        <w:rPr>
          <w:rFonts w:ascii="Arial" w:eastAsia="Arial" w:hAnsi="Arial" w:cs="Arial"/>
          <w:sz w:val="24"/>
          <w:szCs w:val="24"/>
        </w:rPr>
      </w:pPr>
      <w:r>
        <w:rPr>
          <w:rFonts w:ascii="Arial" w:eastAsia="Arial" w:hAnsi="Arial" w:cs="Arial"/>
          <w:sz w:val="24"/>
          <w:szCs w:val="24"/>
        </w:rPr>
        <w:lastRenderedPageBreak/>
        <w:t xml:space="preserve">Proyecto 2: Disminuir el porcentaje de pronto pago que actualmente está en el 10% y dejarlo en 5%, para nivelar el presupuesto de gastos frente al presupuesto de ingresos. </w:t>
      </w:r>
    </w:p>
    <w:p w14:paraId="0000008B" w14:textId="77777777" w:rsidR="00842F00" w:rsidRDefault="00457C54">
      <w:pPr>
        <w:jc w:val="both"/>
        <w:rPr>
          <w:rFonts w:ascii="Arial" w:eastAsia="Arial" w:hAnsi="Arial" w:cs="Arial"/>
          <w:sz w:val="24"/>
          <w:szCs w:val="24"/>
        </w:rPr>
      </w:pPr>
      <w:r>
        <w:rPr>
          <w:rFonts w:ascii="Arial" w:eastAsia="Arial" w:hAnsi="Arial" w:cs="Arial"/>
          <w:sz w:val="24"/>
          <w:szCs w:val="24"/>
        </w:rPr>
        <w:t>- Gladys Medina 5-402, pregunta cuál es el valor promedio que se recoge con descuento de pronto pago y si la reducción sería solo por el año en curso o ya quedaría fijado de esa manera.</w:t>
      </w:r>
    </w:p>
    <w:p w14:paraId="0000008C" w14:textId="0A35142C" w:rsidR="00842F00" w:rsidRDefault="00457C54">
      <w:pPr>
        <w:jc w:val="both"/>
        <w:rPr>
          <w:rFonts w:ascii="Arial" w:eastAsia="Arial" w:hAnsi="Arial" w:cs="Arial"/>
          <w:sz w:val="24"/>
          <w:szCs w:val="24"/>
        </w:rPr>
      </w:pPr>
      <w:r>
        <w:rPr>
          <w:rFonts w:ascii="Arial" w:eastAsia="Arial" w:hAnsi="Arial" w:cs="Arial"/>
          <w:sz w:val="24"/>
          <w:szCs w:val="24"/>
        </w:rPr>
        <w:t>* El administrador responde que la propuesta solucionaría el presupuesto, aparte está el déficit que ya tienen. Considera que para salir del cuello de botella que tienen la medida sería por este</w:t>
      </w:r>
      <w:r w:rsidR="008A4213">
        <w:rPr>
          <w:rFonts w:ascii="Arial" w:eastAsia="Arial" w:hAnsi="Arial" w:cs="Arial"/>
          <w:sz w:val="24"/>
          <w:szCs w:val="24"/>
        </w:rPr>
        <w:t xml:space="preserve"> año</w:t>
      </w:r>
      <w:r>
        <w:rPr>
          <w:rFonts w:ascii="Arial" w:eastAsia="Arial" w:hAnsi="Arial" w:cs="Arial"/>
          <w:sz w:val="24"/>
          <w:szCs w:val="24"/>
        </w:rPr>
        <w:t xml:space="preserve"> </w:t>
      </w:r>
      <w:r w:rsidR="008A4213">
        <w:rPr>
          <w:rFonts w:ascii="Arial" w:eastAsia="Arial" w:hAnsi="Arial" w:cs="Arial"/>
          <w:sz w:val="24"/>
          <w:szCs w:val="24"/>
        </w:rPr>
        <w:t>y hasta la asamblea del próximo año</w:t>
      </w:r>
      <w:r>
        <w:rPr>
          <w:rFonts w:ascii="Arial" w:eastAsia="Arial" w:hAnsi="Arial" w:cs="Arial"/>
          <w:sz w:val="24"/>
          <w:szCs w:val="24"/>
        </w:rPr>
        <w:t>.</w:t>
      </w:r>
    </w:p>
    <w:p w14:paraId="0000008D" w14:textId="77777777" w:rsidR="00842F00" w:rsidRDefault="00457C54">
      <w:pPr>
        <w:jc w:val="both"/>
        <w:rPr>
          <w:rFonts w:ascii="Arial" w:eastAsia="Arial" w:hAnsi="Arial" w:cs="Arial"/>
          <w:sz w:val="24"/>
          <w:szCs w:val="24"/>
        </w:rPr>
      </w:pPr>
      <w:r>
        <w:rPr>
          <w:rFonts w:ascii="Arial" w:eastAsia="Arial" w:hAnsi="Arial" w:cs="Arial"/>
          <w:sz w:val="24"/>
          <w:szCs w:val="24"/>
        </w:rPr>
        <w:t>* El contador responde que en promedio el 90% de los propietarios se acogen al descuento de pronto pago. En promedio mensualmente el descuento está por $4.369.000, la propuesta es reducirlo a la mitad y sería un valor mensual de $2.184.000 y con este valor se cubre el déficit del presupuesto.</w:t>
      </w:r>
    </w:p>
    <w:p w14:paraId="0000008E" w14:textId="77777777" w:rsidR="00842F00" w:rsidRDefault="00457C54">
      <w:pPr>
        <w:jc w:val="both"/>
        <w:rPr>
          <w:rFonts w:ascii="Arial" w:eastAsia="Arial" w:hAnsi="Arial" w:cs="Arial"/>
          <w:sz w:val="24"/>
          <w:szCs w:val="24"/>
        </w:rPr>
      </w:pPr>
      <w:r>
        <w:rPr>
          <w:rFonts w:ascii="Arial" w:eastAsia="Arial" w:hAnsi="Arial" w:cs="Arial"/>
          <w:sz w:val="24"/>
          <w:szCs w:val="24"/>
        </w:rPr>
        <w:t>- Jairo Garnica 2-604, comenta que en el presupuesto hay muchos rubros que aumentan en el IPC y considera que puede ser un futuro déficit.</w:t>
      </w:r>
    </w:p>
    <w:p w14:paraId="0000008F"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 El administrador responde que lo mínimo que pueden aumentar en el presupuesto es el IPC. Aclara que la propuesta subsana el presupuesto, otro tema es el déficit. </w:t>
      </w:r>
    </w:p>
    <w:p w14:paraId="00000090" w14:textId="3F941B58" w:rsidR="00842F00" w:rsidRDefault="00457C54">
      <w:pPr>
        <w:jc w:val="both"/>
        <w:rPr>
          <w:rFonts w:ascii="Arial" w:eastAsia="Arial" w:hAnsi="Arial" w:cs="Arial"/>
          <w:sz w:val="24"/>
          <w:szCs w:val="24"/>
        </w:rPr>
      </w:pPr>
      <w:r>
        <w:rPr>
          <w:rFonts w:ascii="Arial" w:eastAsia="Arial" w:hAnsi="Arial" w:cs="Arial"/>
          <w:sz w:val="24"/>
          <w:szCs w:val="24"/>
        </w:rPr>
        <w:t xml:space="preserve">- Sandra </w:t>
      </w:r>
      <w:r w:rsidR="0026413A">
        <w:rPr>
          <w:rFonts w:ascii="Arial" w:eastAsia="Arial" w:hAnsi="Arial" w:cs="Arial"/>
          <w:sz w:val="24"/>
          <w:szCs w:val="24"/>
        </w:rPr>
        <w:t>Ballén</w:t>
      </w:r>
      <w:r>
        <w:rPr>
          <w:rFonts w:ascii="Arial" w:eastAsia="Arial" w:hAnsi="Arial" w:cs="Arial"/>
          <w:sz w:val="24"/>
          <w:szCs w:val="24"/>
        </w:rPr>
        <w:t xml:space="preserve"> 5-501, opina que el déficit toca cubrirlo de alguna manera, así sea con una cuota extraordinaria.</w:t>
      </w:r>
    </w:p>
    <w:p w14:paraId="00000091" w14:textId="6BD2AC33" w:rsidR="00842F00" w:rsidRDefault="0026413A">
      <w:pPr>
        <w:jc w:val="both"/>
        <w:rPr>
          <w:rFonts w:ascii="Arial" w:eastAsia="Arial" w:hAnsi="Arial" w:cs="Arial"/>
          <w:sz w:val="24"/>
          <w:szCs w:val="24"/>
        </w:rPr>
      </w:pPr>
      <w:r>
        <w:rPr>
          <w:rFonts w:ascii="Arial" w:eastAsia="Arial" w:hAnsi="Arial" w:cs="Arial"/>
          <w:sz w:val="24"/>
          <w:szCs w:val="24"/>
        </w:rPr>
        <w:t xml:space="preserve">- Giovanna </w:t>
      </w:r>
      <w:r w:rsidR="00457C54">
        <w:rPr>
          <w:rFonts w:ascii="Arial" w:eastAsia="Arial" w:hAnsi="Arial" w:cs="Arial"/>
          <w:sz w:val="24"/>
          <w:szCs w:val="24"/>
        </w:rPr>
        <w:t>Méndez 2-404, pregunta desde cuándo se haría efectivo el descuento del 5% si se aprobará.</w:t>
      </w:r>
    </w:p>
    <w:p w14:paraId="00000092" w14:textId="77777777" w:rsidR="00842F00" w:rsidRDefault="00457C54">
      <w:pPr>
        <w:jc w:val="both"/>
        <w:rPr>
          <w:rFonts w:ascii="Arial" w:eastAsia="Arial" w:hAnsi="Arial" w:cs="Arial"/>
          <w:sz w:val="24"/>
          <w:szCs w:val="24"/>
        </w:rPr>
      </w:pPr>
      <w:r>
        <w:rPr>
          <w:rFonts w:ascii="Arial" w:eastAsia="Arial" w:hAnsi="Arial" w:cs="Arial"/>
          <w:sz w:val="24"/>
          <w:szCs w:val="24"/>
        </w:rPr>
        <w:t>El administrador responde que desde el mes de mayo y que no es retroactivo.</w:t>
      </w:r>
    </w:p>
    <w:p w14:paraId="00000093" w14:textId="4243CF01" w:rsidR="00842F00" w:rsidRDefault="0026413A">
      <w:pPr>
        <w:jc w:val="both"/>
        <w:rPr>
          <w:rFonts w:ascii="Arial" w:eastAsia="Arial" w:hAnsi="Arial" w:cs="Arial"/>
          <w:sz w:val="24"/>
          <w:szCs w:val="24"/>
        </w:rPr>
      </w:pPr>
      <w:r>
        <w:rPr>
          <w:rFonts w:ascii="Arial" w:eastAsia="Arial" w:hAnsi="Arial" w:cs="Arial"/>
          <w:sz w:val="24"/>
          <w:szCs w:val="24"/>
        </w:rPr>
        <w:t xml:space="preserve">Adriana Melo </w:t>
      </w:r>
      <w:r w:rsidR="00457C54">
        <w:rPr>
          <w:rFonts w:ascii="Arial" w:eastAsia="Arial" w:hAnsi="Arial" w:cs="Arial"/>
          <w:sz w:val="24"/>
          <w:szCs w:val="24"/>
        </w:rPr>
        <w:t>3-103, opina que no se puede depender de la cartera, deben esperar la solución que resulte de la gestión de cartera que se esté realizando.</w:t>
      </w:r>
    </w:p>
    <w:p w14:paraId="00000094" w14:textId="77777777" w:rsidR="00842F00" w:rsidRDefault="00457C54">
      <w:pPr>
        <w:jc w:val="both"/>
        <w:rPr>
          <w:rFonts w:ascii="Arial" w:eastAsia="Arial" w:hAnsi="Arial" w:cs="Arial"/>
          <w:sz w:val="24"/>
          <w:szCs w:val="24"/>
        </w:rPr>
      </w:pPr>
      <w:r>
        <w:rPr>
          <w:rFonts w:ascii="Arial" w:eastAsia="Arial" w:hAnsi="Arial" w:cs="Arial"/>
          <w:sz w:val="24"/>
          <w:szCs w:val="24"/>
        </w:rPr>
        <w:t>- Edgar Gutiérrez 1-404, opina que de manera solidaria todos podrían hacer el esfuerzo en la reducción del descuento, propone que a las personas que no cumplan después del día 10 o 15, se debería subir la sanción para que sea equilibrado.</w:t>
      </w:r>
    </w:p>
    <w:p w14:paraId="00000095" w14:textId="77777777" w:rsidR="00842F00" w:rsidRDefault="00457C54">
      <w:pPr>
        <w:jc w:val="both"/>
        <w:rPr>
          <w:rFonts w:ascii="Arial" w:eastAsia="Arial" w:hAnsi="Arial" w:cs="Arial"/>
          <w:sz w:val="24"/>
          <w:szCs w:val="24"/>
        </w:rPr>
      </w:pPr>
      <w:r>
        <w:rPr>
          <w:rFonts w:ascii="Arial" w:eastAsia="Arial" w:hAnsi="Arial" w:cs="Arial"/>
          <w:sz w:val="24"/>
          <w:szCs w:val="24"/>
        </w:rPr>
        <w:t>- Jorge Osorio 2-702, opina que cubrir el déficit de 20 millones solo se cubre aprobando la reducción del descuento de pronto pago.</w:t>
      </w:r>
    </w:p>
    <w:p w14:paraId="00000096" w14:textId="77777777" w:rsidR="00842F00" w:rsidRDefault="00457C54">
      <w:pPr>
        <w:jc w:val="both"/>
        <w:rPr>
          <w:rFonts w:ascii="Arial" w:eastAsia="Arial" w:hAnsi="Arial" w:cs="Arial"/>
          <w:b/>
          <w:sz w:val="24"/>
          <w:szCs w:val="24"/>
          <w:u w:val="single"/>
        </w:rPr>
      </w:pPr>
      <w:r>
        <w:rPr>
          <w:rFonts w:ascii="Arial" w:eastAsia="Arial" w:hAnsi="Arial" w:cs="Arial"/>
          <w:b/>
          <w:sz w:val="24"/>
          <w:szCs w:val="24"/>
          <w:u w:val="single"/>
        </w:rPr>
        <w:t>Votación:</w:t>
      </w:r>
    </w:p>
    <w:p w14:paraId="00000097" w14:textId="77777777" w:rsidR="00842F00" w:rsidRDefault="00457C54">
      <w:pPr>
        <w:jc w:val="both"/>
        <w:rPr>
          <w:rFonts w:ascii="Arial" w:eastAsia="Arial" w:hAnsi="Arial" w:cs="Arial"/>
          <w:sz w:val="24"/>
          <w:szCs w:val="24"/>
        </w:rPr>
      </w:pPr>
      <w:r>
        <w:rPr>
          <w:rFonts w:ascii="Arial" w:eastAsia="Arial" w:hAnsi="Arial" w:cs="Arial"/>
          <w:sz w:val="24"/>
          <w:szCs w:val="24"/>
        </w:rPr>
        <w:lastRenderedPageBreak/>
        <w:t>¿Aprueba el presupuesto 2022 con una disminución del descuento por pronto pago del 10% al 5% en los primeros 10 días de cada mes desde el 1 de mayo del 2022 hasta la próxima asamblea ordinaria?</w:t>
      </w:r>
    </w:p>
    <w:p w14:paraId="00000098"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Si – 65.23% </w:t>
      </w:r>
    </w:p>
    <w:p w14:paraId="00000099" w14:textId="77777777" w:rsidR="00842F00" w:rsidRDefault="00457C54">
      <w:pPr>
        <w:jc w:val="both"/>
        <w:rPr>
          <w:rFonts w:ascii="Arial" w:eastAsia="Arial" w:hAnsi="Arial" w:cs="Arial"/>
          <w:sz w:val="24"/>
          <w:szCs w:val="24"/>
        </w:rPr>
      </w:pPr>
      <w:r>
        <w:rPr>
          <w:rFonts w:ascii="Arial" w:eastAsia="Arial" w:hAnsi="Arial" w:cs="Arial"/>
          <w:sz w:val="24"/>
          <w:szCs w:val="24"/>
        </w:rPr>
        <w:t>Opción 2: No – 19.10%</w:t>
      </w:r>
    </w:p>
    <w:p w14:paraId="0000009A"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t xml:space="preserve">* El presupuesto es aprobado. </w:t>
      </w:r>
    </w:p>
    <w:p w14:paraId="0000009B"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 El administrador aclara que con este paso se cubre el presupuesto, ahora deben buscar la manera de cubrir el déficit que traen por valor de $83.730.168. Sería por medio de una cuota extraordinaria, por apartamento un valor de $478.000 del 1 al 7 y $840.000 el restante. </w:t>
      </w:r>
    </w:p>
    <w:p w14:paraId="0000009C" w14:textId="77777777" w:rsidR="00842F00" w:rsidRDefault="00457C54">
      <w:pPr>
        <w:jc w:val="both"/>
        <w:rPr>
          <w:rFonts w:ascii="Arial" w:eastAsia="Arial" w:hAnsi="Arial" w:cs="Arial"/>
          <w:sz w:val="24"/>
          <w:szCs w:val="24"/>
        </w:rPr>
      </w:pPr>
      <w:r>
        <w:rPr>
          <w:rFonts w:ascii="Arial" w:eastAsia="Arial" w:hAnsi="Arial" w:cs="Arial"/>
          <w:sz w:val="24"/>
          <w:szCs w:val="24"/>
        </w:rPr>
        <w:t>- Miriam Rache 2-502 comenta que lleva 7 años en el conjunto y todo el tiempo ha pagado cuota extraordinaria, propone que se haga un recorte de gastos y no solucionar de la manera más fácil.</w:t>
      </w:r>
    </w:p>
    <w:p w14:paraId="0000009D"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 Sandra Ballén 5-501, comenta que las personas que están en la postura de bajar costos, pasen una propuesta concreta para reducir costos. </w:t>
      </w:r>
    </w:p>
    <w:p w14:paraId="0000009E" w14:textId="0A22EFB4" w:rsidR="00842F00" w:rsidRDefault="00457C54">
      <w:pPr>
        <w:jc w:val="both"/>
        <w:rPr>
          <w:rFonts w:ascii="Arial" w:eastAsia="Arial" w:hAnsi="Arial" w:cs="Arial"/>
          <w:sz w:val="24"/>
          <w:szCs w:val="24"/>
        </w:rPr>
      </w:pPr>
      <w:r>
        <w:rPr>
          <w:rFonts w:ascii="Arial" w:eastAsia="Arial" w:hAnsi="Arial" w:cs="Arial"/>
          <w:sz w:val="24"/>
          <w:szCs w:val="24"/>
        </w:rPr>
        <w:t xml:space="preserve">- Jorge Iván Osorio 2-702, solicita que aclaren </w:t>
      </w:r>
      <w:r w:rsidR="00184A9C">
        <w:rPr>
          <w:rFonts w:ascii="Arial" w:eastAsia="Arial" w:hAnsi="Arial" w:cs="Arial"/>
          <w:sz w:val="24"/>
          <w:szCs w:val="24"/>
        </w:rPr>
        <w:t>a la asamblea el porqué d</w:t>
      </w:r>
      <w:r>
        <w:rPr>
          <w:rFonts w:ascii="Arial" w:eastAsia="Arial" w:hAnsi="Arial" w:cs="Arial"/>
          <w:sz w:val="24"/>
          <w:szCs w:val="24"/>
        </w:rPr>
        <w:t xml:space="preserve">el déficit, el presupuesto y la razón de la cuota extraordinaria. </w:t>
      </w:r>
    </w:p>
    <w:p w14:paraId="0000009F"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 Joaquín Guevara 2-703 comenta que pertenece a Coasmedas, una cooperativa de profesionales, propone solicitar un préstamo a la cooperativa y pagar una cuota baja. </w:t>
      </w:r>
    </w:p>
    <w:p w14:paraId="000000A0" w14:textId="77777777" w:rsidR="00842F00" w:rsidRDefault="00457C54">
      <w:pPr>
        <w:jc w:val="both"/>
        <w:rPr>
          <w:rFonts w:ascii="Arial" w:eastAsia="Arial" w:hAnsi="Arial" w:cs="Arial"/>
          <w:sz w:val="24"/>
          <w:szCs w:val="24"/>
        </w:rPr>
      </w:pPr>
      <w:r>
        <w:rPr>
          <w:rFonts w:ascii="Arial" w:eastAsia="Arial" w:hAnsi="Arial" w:cs="Arial"/>
          <w:sz w:val="24"/>
          <w:szCs w:val="24"/>
        </w:rPr>
        <w:t>* El administrador opina que no es prudente endeudar a la copropiedad.</w:t>
      </w:r>
    </w:p>
    <w:p w14:paraId="000000A1" w14:textId="77777777" w:rsidR="00842F00" w:rsidRDefault="00457C54">
      <w:pPr>
        <w:jc w:val="both"/>
        <w:rPr>
          <w:rFonts w:ascii="Arial" w:eastAsia="Arial" w:hAnsi="Arial" w:cs="Arial"/>
          <w:sz w:val="24"/>
          <w:szCs w:val="24"/>
        </w:rPr>
      </w:pPr>
      <w:r>
        <w:rPr>
          <w:rFonts w:ascii="Arial" w:eastAsia="Arial" w:hAnsi="Arial" w:cs="Arial"/>
          <w:sz w:val="24"/>
          <w:szCs w:val="24"/>
        </w:rPr>
        <w:t>- El revisor fiscal explica que el déficit presupuestal es de 20 millones, con la medida aprobada ya el presupuesto queda al día. El déficit que traen corresponde a cuentas por pagar por 83 millones, de esas cuentas la más crítica es la vigilancia y la única manera de solucionarlo es una cuota extraordinaria, propone que atiendan la cuenta más grande que es la vigilancia por valor de 60 millones.</w:t>
      </w:r>
    </w:p>
    <w:p w14:paraId="000000A2" w14:textId="77777777" w:rsidR="00842F00" w:rsidRDefault="00457C54">
      <w:pPr>
        <w:jc w:val="both"/>
        <w:rPr>
          <w:rFonts w:ascii="Arial" w:eastAsia="Arial" w:hAnsi="Arial" w:cs="Arial"/>
          <w:sz w:val="24"/>
          <w:szCs w:val="24"/>
        </w:rPr>
      </w:pPr>
      <w:r>
        <w:rPr>
          <w:rFonts w:ascii="Arial" w:eastAsia="Arial" w:hAnsi="Arial" w:cs="Arial"/>
          <w:sz w:val="24"/>
          <w:szCs w:val="24"/>
        </w:rPr>
        <w:t>* El administrador explica la diferencia entre recaudar 84 o 60 millones, con este último sería una disminución por cuota de $137.000, la cuota sería de $342.000 por apartamento para pagar en 3 meses.</w:t>
      </w:r>
    </w:p>
    <w:p w14:paraId="000000A3" w14:textId="77777777" w:rsidR="00842F00" w:rsidRDefault="00457C54">
      <w:pPr>
        <w:jc w:val="both"/>
        <w:rPr>
          <w:rFonts w:ascii="Arial" w:eastAsia="Arial" w:hAnsi="Arial" w:cs="Arial"/>
          <w:b/>
          <w:sz w:val="24"/>
          <w:szCs w:val="24"/>
          <w:u w:val="single"/>
        </w:rPr>
      </w:pPr>
      <w:r>
        <w:rPr>
          <w:rFonts w:ascii="Arial" w:eastAsia="Arial" w:hAnsi="Arial" w:cs="Arial"/>
          <w:b/>
          <w:sz w:val="24"/>
          <w:szCs w:val="24"/>
          <w:u w:val="single"/>
        </w:rPr>
        <w:t>Votación:</w:t>
      </w:r>
    </w:p>
    <w:p w14:paraId="000000A4" w14:textId="77777777" w:rsidR="00842F00" w:rsidRDefault="00457C54">
      <w:pPr>
        <w:jc w:val="both"/>
        <w:rPr>
          <w:rFonts w:ascii="Arial" w:eastAsia="Arial" w:hAnsi="Arial" w:cs="Arial"/>
          <w:sz w:val="24"/>
          <w:szCs w:val="24"/>
        </w:rPr>
      </w:pPr>
      <w:r>
        <w:rPr>
          <w:rFonts w:ascii="Arial" w:eastAsia="Arial" w:hAnsi="Arial" w:cs="Arial"/>
          <w:sz w:val="24"/>
          <w:szCs w:val="24"/>
        </w:rPr>
        <w:t>¿Aprueba incluir en el orden del día la votación de una cuota extraordinaria?</w:t>
      </w:r>
    </w:p>
    <w:p w14:paraId="000000A5"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Si – 57.19% </w:t>
      </w:r>
    </w:p>
    <w:p w14:paraId="000000A6" w14:textId="77777777" w:rsidR="00842F00" w:rsidRDefault="00457C54">
      <w:pPr>
        <w:jc w:val="both"/>
        <w:rPr>
          <w:rFonts w:ascii="Arial" w:eastAsia="Arial" w:hAnsi="Arial" w:cs="Arial"/>
          <w:sz w:val="24"/>
          <w:szCs w:val="24"/>
        </w:rPr>
      </w:pPr>
      <w:r>
        <w:rPr>
          <w:rFonts w:ascii="Arial" w:eastAsia="Arial" w:hAnsi="Arial" w:cs="Arial"/>
          <w:sz w:val="24"/>
          <w:szCs w:val="24"/>
        </w:rPr>
        <w:lastRenderedPageBreak/>
        <w:t>Opción 2: No – 25.43%</w:t>
      </w:r>
    </w:p>
    <w:p w14:paraId="000000A7"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t>* Se aprueba modificar el orden del día.</w:t>
      </w:r>
    </w:p>
    <w:p w14:paraId="000000A8" w14:textId="77777777" w:rsidR="00842F00" w:rsidRDefault="00457C54">
      <w:pPr>
        <w:jc w:val="both"/>
        <w:rPr>
          <w:rFonts w:ascii="Arial" w:eastAsia="Arial" w:hAnsi="Arial" w:cs="Arial"/>
          <w:sz w:val="24"/>
          <w:szCs w:val="24"/>
        </w:rPr>
      </w:pPr>
      <w:r>
        <w:rPr>
          <w:rFonts w:ascii="Arial" w:eastAsia="Arial" w:hAnsi="Arial" w:cs="Arial"/>
          <w:sz w:val="24"/>
          <w:szCs w:val="24"/>
        </w:rPr>
        <w:t>- Una copropietaria propone que se dé la opción de pagar la cuota hasta en 3 meses, en una sola cuota o en tres, que no se cobre interés.</w:t>
      </w:r>
    </w:p>
    <w:p w14:paraId="000000A9"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 Fanny León 3-802, propone que sean 4 cuotas. </w:t>
      </w:r>
    </w:p>
    <w:p w14:paraId="000000AA" w14:textId="77777777" w:rsidR="00842F00" w:rsidRDefault="00457C54">
      <w:pPr>
        <w:jc w:val="both"/>
        <w:rPr>
          <w:rFonts w:ascii="Arial" w:eastAsia="Arial" w:hAnsi="Arial" w:cs="Arial"/>
          <w:sz w:val="24"/>
          <w:szCs w:val="24"/>
        </w:rPr>
      </w:pPr>
      <w:r>
        <w:rPr>
          <w:rFonts w:ascii="Arial" w:eastAsia="Arial" w:hAnsi="Arial" w:cs="Arial"/>
          <w:sz w:val="24"/>
          <w:szCs w:val="24"/>
        </w:rPr>
        <w:t>- Francisco Rengifo 3-702, opina que se tenga en cuenta la opinión de las personas para definir el plazo para pagar la cuota.</w:t>
      </w:r>
    </w:p>
    <w:p w14:paraId="000000AB" w14:textId="77777777" w:rsidR="00842F00" w:rsidRDefault="00457C54">
      <w:pPr>
        <w:jc w:val="both"/>
        <w:rPr>
          <w:rFonts w:ascii="Arial" w:eastAsia="Arial" w:hAnsi="Arial" w:cs="Arial"/>
          <w:sz w:val="24"/>
          <w:szCs w:val="24"/>
        </w:rPr>
      </w:pPr>
      <w:r>
        <w:rPr>
          <w:rFonts w:ascii="Arial" w:eastAsia="Arial" w:hAnsi="Arial" w:cs="Arial"/>
          <w:sz w:val="24"/>
          <w:szCs w:val="24"/>
        </w:rPr>
        <w:t>- Andrés Sánchez 201, comenta que no va a votar porque considera que la cuota extraordinaria fue impuesta.</w:t>
      </w:r>
    </w:p>
    <w:p w14:paraId="000000AC" w14:textId="77777777" w:rsidR="00842F00" w:rsidRDefault="00457C54">
      <w:pPr>
        <w:jc w:val="both"/>
        <w:rPr>
          <w:rFonts w:ascii="Arial" w:eastAsia="Arial" w:hAnsi="Arial" w:cs="Arial"/>
          <w:b/>
          <w:sz w:val="24"/>
          <w:szCs w:val="24"/>
          <w:u w:val="single"/>
        </w:rPr>
      </w:pPr>
      <w:r>
        <w:rPr>
          <w:rFonts w:ascii="Arial" w:eastAsia="Arial" w:hAnsi="Arial" w:cs="Arial"/>
          <w:b/>
          <w:sz w:val="24"/>
          <w:szCs w:val="24"/>
          <w:u w:val="single"/>
        </w:rPr>
        <w:t>Votación:</w:t>
      </w:r>
    </w:p>
    <w:p w14:paraId="000000AD" w14:textId="77777777" w:rsidR="00842F00" w:rsidRDefault="00457C54">
      <w:pPr>
        <w:jc w:val="both"/>
        <w:rPr>
          <w:rFonts w:ascii="Arial" w:eastAsia="Arial" w:hAnsi="Arial" w:cs="Arial"/>
          <w:sz w:val="24"/>
          <w:szCs w:val="24"/>
        </w:rPr>
      </w:pPr>
      <w:r>
        <w:rPr>
          <w:rFonts w:ascii="Arial" w:eastAsia="Arial" w:hAnsi="Arial" w:cs="Arial"/>
          <w:sz w:val="24"/>
          <w:szCs w:val="24"/>
        </w:rPr>
        <w:t>¿Aprueba que el valor de la cuota extraordinaria sea?</w:t>
      </w:r>
    </w:p>
    <w:p w14:paraId="000000AE"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Completa - 84 millones – 47.57% </w:t>
      </w:r>
    </w:p>
    <w:p w14:paraId="000000AF" w14:textId="77777777" w:rsidR="00842F00" w:rsidRDefault="00457C54">
      <w:pPr>
        <w:jc w:val="both"/>
        <w:rPr>
          <w:rFonts w:ascii="Arial" w:eastAsia="Arial" w:hAnsi="Arial" w:cs="Arial"/>
          <w:sz w:val="24"/>
          <w:szCs w:val="24"/>
        </w:rPr>
      </w:pPr>
      <w:r>
        <w:rPr>
          <w:rFonts w:ascii="Arial" w:eastAsia="Arial" w:hAnsi="Arial" w:cs="Arial"/>
          <w:sz w:val="24"/>
          <w:szCs w:val="24"/>
        </w:rPr>
        <w:t>Opción 2: Parcial – 60 millones (seguridad) – 33.92%</w:t>
      </w:r>
    </w:p>
    <w:p w14:paraId="000000B0" w14:textId="77777777" w:rsidR="00842F00" w:rsidRDefault="00457C54">
      <w:pPr>
        <w:jc w:val="both"/>
        <w:rPr>
          <w:rFonts w:ascii="Arial" w:eastAsia="Arial" w:hAnsi="Arial" w:cs="Arial"/>
          <w:b/>
          <w:sz w:val="24"/>
          <w:szCs w:val="24"/>
          <w:u w:val="single"/>
        </w:rPr>
      </w:pPr>
      <w:r>
        <w:rPr>
          <w:rFonts w:ascii="Arial" w:eastAsia="Arial" w:hAnsi="Arial" w:cs="Arial"/>
          <w:b/>
          <w:sz w:val="24"/>
          <w:szCs w:val="24"/>
          <w:u w:val="single"/>
        </w:rPr>
        <w:t>Votación:</w:t>
      </w:r>
    </w:p>
    <w:p w14:paraId="000000B1" w14:textId="77777777" w:rsidR="00842F00" w:rsidRDefault="00457C54">
      <w:pPr>
        <w:jc w:val="both"/>
        <w:rPr>
          <w:rFonts w:ascii="Arial" w:eastAsia="Arial" w:hAnsi="Arial" w:cs="Arial"/>
          <w:sz w:val="24"/>
          <w:szCs w:val="24"/>
        </w:rPr>
      </w:pPr>
      <w:r>
        <w:rPr>
          <w:rFonts w:ascii="Arial" w:eastAsia="Arial" w:hAnsi="Arial" w:cs="Arial"/>
          <w:sz w:val="24"/>
          <w:szCs w:val="24"/>
        </w:rPr>
        <w:t>¿Aprueba la cuota extraordinaria?</w:t>
      </w:r>
    </w:p>
    <w:p w14:paraId="000000B2"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Si – 53.49% </w:t>
      </w:r>
    </w:p>
    <w:p w14:paraId="000000B3" w14:textId="77777777" w:rsidR="00842F00" w:rsidRDefault="00457C54">
      <w:pPr>
        <w:jc w:val="both"/>
        <w:rPr>
          <w:rFonts w:ascii="Arial" w:eastAsia="Arial" w:hAnsi="Arial" w:cs="Arial"/>
          <w:sz w:val="24"/>
          <w:szCs w:val="24"/>
        </w:rPr>
      </w:pPr>
      <w:r>
        <w:rPr>
          <w:rFonts w:ascii="Arial" w:eastAsia="Arial" w:hAnsi="Arial" w:cs="Arial"/>
          <w:sz w:val="24"/>
          <w:szCs w:val="24"/>
        </w:rPr>
        <w:t>Opción 2: No – 29.14%</w:t>
      </w:r>
    </w:p>
    <w:p w14:paraId="000000B4"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t xml:space="preserve">* Es aprobada la cuota extraordinaria. </w:t>
      </w:r>
    </w:p>
    <w:p w14:paraId="000000B5" w14:textId="77777777" w:rsidR="00842F00" w:rsidRDefault="00457C54">
      <w:pPr>
        <w:jc w:val="both"/>
        <w:rPr>
          <w:rFonts w:ascii="Arial" w:eastAsia="Arial" w:hAnsi="Arial" w:cs="Arial"/>
          <w:b/>
          <w:sz w:val="24"/>
          <w:szCs w:val="24"/>
          <w:u w:val="single"/>
        </w:rPr>
      </w:pPr>
      <w:r>
        <w:rPr>
          <w:rFonts w:ascii="Arial" w:eastAsia="Arial" w:hAnsi="Arial" w:cs="Arial"/>
          <w:b/>
          <w:sz w:val="24"/>
          <w:szCs w:val="24"/>
          <w:u w:val="single"/>
        </w:rPr>
        <w:t>Votación:</w:t>
      </w:r>
    </w:p>
    <w:p w14:paraId="000000B6" w14:textId="77777777" w:rsidR="00842F00" w:rsidRDefault="00457C54">
      <w:pPr>
        <w:jc w:val="both"/>
        <w:rPr>
          <w:rFonts w:ascii="Arial" w:eastAsia="Arial" w:hAnsi="Arial" w:cs="Arial"/>
          <w:sz w:val="24"/>
          <w:szCs w:val="24"/>
        </w:rPr>
      </w:pPr>
      <w:r>
        <w:rPr>
          <w:rFonts w:ascii="Arial" w:eastAsia="Arial" w:hAnsi="Arial" w:cs="Arial"/>
          <w:sz w:val="24"/>
          <w:szCs w:val="24"/>
        </w:rPr>
        <w:t>¿Aprueba que el valor de la cuota extraordinaria sea?</w:t>
      </w:r>
    </w:p>
    <w:p w14:paraId="000000B7"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Completa - 84 millones – 45.72% </w:t>
      </w:r>
    </w:p>
    <w:p w14:paraId="000000B8" w14:textId="77777777" w:rsidR="00842F00" w:rsidRDefault="00457C54">
      <w:pPr>
        <w:jc w:val="both"/>
        <w:rPr>
          <w:rFonts w:ascii="Arial" w:eastAsia="Arial" w:hAnsi="Arial" w:cs="Arial"/>
          <w:sz w:val="24"/>
          <w:szCs w:val="24"/>
        </w:rPr>
      </w:pPr>
      <w:r>
        <w:rPr>
          <w:rFonts w:ascii="Arial" w:eastAsia="Arial" w:hAnsi="Arial" w:cs="Arial"/>
          <w:sz w:val="24"/>
          <w:szCs w:val="24"/>
        </w:rPr>
        <w:t>Opción 2: Parcial – 60 millones (seguridad) – 35.33%</w:t>
      </w:r>
    </w:p>
    <w:p w14:paraId="000000B9"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t xml:space="preserve">* Se aprueba la cuota extraordinaria completa. </w:t>
      </w:r>
    </w:p>
    <w:p w14:paraId="000000BA" w14:textId="67E981E2" w:rsidR="00842F00" w:rsidRDefault="00457C54">
      <w:pPr>
        <w:jc w:val="both"/>
        <w:rPr>
          <w:rFonts w:ascii="Arial" w:eastAsia="Arial" w:hAnsi="Arial" w:cs="Arial"/>
          <w:sz w:val="24"/>
          <w:szCs w:val="24"/>
        </w:rPr>
      </w:pPr>
      <w:r>
        <w:rPr>
          <w:rFonts w:ascii="Arial" w:eastAsia="Arial" w:hAnsi="Arial" w:cs="Arial"/>
          <w:sz w:val="24"/>
          <w:szCs w:val="24"/>
        </w:rPr>
        <w:t xml:space="preserve">- Se aclara el valor de la cuota, los apartamentos pequeños $479.000 dividido en 4 cuotas de $119.800, los </w:t>
      </w:r>
      <w:r w:rsidR="0026413A">
        <w:rPr>
          <w:rFonts w:ascii="Arial" w:eastAsia="Arial" w:hAnsi="Arial" w:cs="Arial"/>
          <w:sz w:val="24"/>
          <w:szCs w:val="24"/>
        </w:rPr>
        <w:t>pent-house</w:t>
      </w:r>
      <w:r>
        <w:rPr>
          <w:rFonts w:ascii="Arial" w:eastAsia="Arial" w:hAnsi="Arial" w:cs="Arial"/>
          <w:sz w:val="24"/>
          <w:szCs w:val="24"/>
        </w:rPr>
        <w:t xml:space="preserve"> $840.000 dividido en 4 cuotas de $210.000 y </w:t>
      </w:r>
      <w:r w:rsidR="00FC0D5A" w:rsidRPr="00FC0D5A">
        <w:rPr>
          <w:rFonts w:ascii="Arial" w:eastAsia="Arial" w:hAnsi="Arial" w:cs="Arial"/>
          <w:sz w:val="24"/>
          <w:szCs w:val="24"/>
        </w:rPr>
        <w:t>los apartamentos 2-702 y 2-703,</w:t>
      </w:r>
      <w:r w:rsidRPr="00FC0D5A">
        <w:rPr>
          <w:rFonts w:ascii="Arial" w:eastAsia="Arial" w:hAnsi="Arial" w:cs="Arial"/>
          <w:sz w:val="24"/>
          <w:szCs w:val="24"/>
        </w:rPr>
        <w:t xml:space="preserve"> $533.000 dividido en 4 cuotas de $133.300.</w:t>
      </w:r>
    </w:p>
    <w:p w14:paraId="000000BB" w14:textId="77777777" w:rsidR="00842F00" w:rsidRDefault="00457C54">
      <w:pPr>
        <w:jc w:val="both"/>
        <w:rPr>
          <w:rFonts w:ascii="Arial" w:eastAsia="Arial" w:hAnsi="Arial" w:cs="Arial"/>
          <w:b/>
          <w:sz w:val="24"/>
          <w:szCs w:val="24"/>
          <w:u w:val="single"/>
        </w:rPr>
      </w:pPr>
      <w:r>
        <w:rPr>
          <w:rFonts w:ascii="Arial" w:eastAsia="Arial" w:hAnsi="Arial" w:cs="Arial"/>
          <w:b/>
          <w:sz w:val="24"/>
          <w:szCs w:val="24"/>
          <w:u w:val="single"/>
        </w:rPr>
        <w:t>Votación:</w:t>
      </w:r>
    </w:p>
    <w:p w14:paraId="000000BC" w14:textId="77777777" w:rsidR="00842F00" w:rsidRDefault="00457C54">
      <w:pPr>
        <w:jc w:val="both"/>
        <w:rPr>
          <w:rFonts w:ascii="Arial" w:eastAsia="Arial" w:hAnsi="Arial" w:cs="Arial"/>
          <w:sz w:val="24"/>
          <w:szCs w:val="24"/>
        </w:rPr>
      </w:pPr>
      <w:r>
        <w:rPr>
          <w:rFonts w:ascii="Arial" w:eastAsia="Arial" w:hAnsi="Arial" w:cs="Arial"/>
          <w:sz w:val="24"/>
          <w:szCs w:val="24"/>
        </w:rPr>
        <w:lastRenderedPageBreak/>
        <w:t>¿Aprueba que la cuota extraordinaria se pague hasta en 4 cuotas mensuales a partir del 1 de mayo de 2022 y pasado el plazo cobrar los intereses de ley?</w:t>
      </w:r>
    </w:p>
    <w:p w14:paraId="000000BD"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Si – 76.50% </w:t>
      </w:r>
    </w:p>
    <w:p w14:paraId="000000BE" w14:textId="77777777" w:rsidR="00842F00" w:rsidRDefault="00457C54">
      <w:pPr>
        <w:jc w:val="both"/>
        <w:rPr>
          <w:rFonts w:ascii="Arial" w:eastAsia="Arial" w:hAnsi="Arial" w:cs="Arial"/>
          <w:sz w:val="24"/>
          <w:szCs w:val="24"/>
        </w:rPr>
      </w:pPr>
      <w:r>
        <w:rPr>
          <w:rFonts w:ascii="Arial" w:eastAsia="Arial" w:hAnsi="Arial" w:cs="Arial"/>
          <w:sz w:val="24"/>
          <w:szCs w:val="24"/>
        </w:rPr>
        <w:t>Opción 2: No – 1.71%</w:t>
      </w:r>
    </w:p>
    <w:p w14:paraId="000000BF"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t>* Es aprobada la cuota extraordinaria a un plazo de 4 meses.</w:t>
      </w:r>
    </w:p>
    <w:p w14:paraId="000000C0" w14:textId="77777777" w:rsidR="00842F00" w:rsidRDefault="00457C54" w:rsidP="006D2FF0">
      <w:pPr>
        <w:numPr>
          <w:ilvl w:val="0"/>
          <w:numId w:val="12"/>
        </w:numPr>
        <w:pBdr>
          <w:top w:val="nil"/>
          <w:left w:val="nil"/>
          <w:bottom w:val="nil"/>
          <w:right w:val="nil"/>
          <w:between w:val="nil"/>
        </w:pBdr>
        <w:spacing w:after="0"/>
        <w:ind w:left="426" w:hanging="426"/>
        <w:jc w:val="both"/>
        <w:rPr>
          <w:rFonts w:ascii="Arial" w:eastAsia="Arial" w:hAnsi="Arial" w:cs="Arial"/>
          <w:b/>
          <w:color w:val="000000"/>
          <w:sz w:val="24"/>
          <w:szCs w:val="24"/>
        </w:rPr>
      </w:pPr>
      <w:r>
        <w:rPr>
          <w:rFonts w:ascii="Arial" w:eastAsia="Arial" w:hAnsi="Arial" w:cs="Arial"/>
          <w:b/>
          <w:color w:val="000000"/>
          <w:sz w:val="24"/>
          <w:szCs w:val="24"/>
        </w:rPr>
        <w:t xml:space="preserve">Elección comité de convivencia </w:t>
      </w:r>
    </w:p>
    <w:p w14:paraId="000000C1" w14:textId="77777777" w:rsidR="00842F00" w:rsidRDefault="00842F00">
      <w:pPr>
        <w:pBdr>
          <w:top w:val="nil"/>
          <w:left w:val="nil"/>
          <w:bottom w:val="nil"/>
          <w:right w:val="nil"/>
          <w:between w:val="nil"/>
        </w:pBdr>
        <w:spacing w:after="0"/>
        <w:ind w:left="426"/>
        <w:jc w:val="both"/>
        <w:rPr>
          <w:rFonts w:ascii="Arial" w:eastAsia="Arial" w:hAnsi="Arial" w:cs="Arial"/>
          <w:b/>
          <w:color w:val="000000"/>
          <w:sz w:val="24"/>
          <w:szCs w:val="24"/>
        </w:rPr>
      </w:pPr>
    </w:p>
    <w:p w14:paraId="000000C2" w14:textId="77777777" w:rsidR="00842F00" w:rsidRDefault="00457C54">
      <w:pPr>
        <w:numPr>
          <w:ilvl w:val="0"/>
          <w:numId w:val="2"/>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Alejandro Villa 4-304</w:t>
      </w:r>
    </w:p>
    <w:p w14:paraId="000000C3" w14:textId="77777777" w:rsidR="00842F00" w:rsidRDefault="00457C54">
      <w:pPr>
        <w:numPr>
          <w:ilvl w:val="0"/>
          <w:numId w:val="2"/>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Santiago Pulecio 2-201</w:t>
      </w:r>
    </w:p>
    <w:p w14:paraId="000000C4" w14:textId="03B40254" w:rsidR="00842F00" w:rsidRDefault="00457C54">
      <w:pPr>
        <w:numPr>
          <w:ilvl w:val="0"/>
          <w:numId w:val="2"/>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Miriam Raché 2-502</w:t>
      </w:r>
    </w:p>
    <w:p w14:paraId="17730217" w14:textId="77777777" w:rsidR="00227150" w:rsidRDefault="00227150" w:rsidP="00DD6080">
      <w:pPr>
        <w:pBdr>
          <w:top w:val="nil"/>
          <w:left w:val="nil"/>
          <w:bottom w:val="nil"/>
          <w:right w:val="nil"/>
          <w:between w:val="nil"/>
        </w:pBdr>
        <w:spacing w:after="0"/>
        <w:jc w:val="both"/>
        <w:rPr>
          <w:ins w:id="40" w:author="OSORIO ESQUIVEL Jorge Ivan" w:date="2022-05-21T12:10:00Z"/>
          <w:rFonts w:ascii="Arial" w:eastAsia="Arial" w:hAnsi="Arial" w:cs="Arial"/>
          <w:color w:val="000000"/>
          <w:sz w:val="24"/>
          <w:szCs w:val="24"/>
        </w:rPr>
      </w:pPr>
    </w:p>
    <w:p w14:paraId="2BCA0591" w14:textId="538E5C2D" w:rsidR="00DD6080" w:rsidRDefault="00DD6080" w:rsidP="00DD6080">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La asamblea los elige por unanimidad.</w:t>
      </w:r>
    </w:p>
    <w:p w14:paraId="000000C5" w14:textId="77777777" w:rsidR="00842F00" w:rsidRDefault="00842F00">
      <w:pPr>
        <w:pBdr>
          <w:top w:val="nil"/>
          <w:left w:val="nil"/>
          <w:bottom w:val="nil"/>
          <w:right w:val="nil"/>
          <w:between w:val="nil"/>
        </w:pBdr>
        <w:spacing w:after="0"/>
        <w:ind w:left="284"/>
        <w:jc w:val="both"/>
        <w:rPr>
          <w:rFonts w:ascii="Arial" w:eastAsia="Arial" w:hAnsi="Arial" w:cs="Arial"/>
          <w:color w:val="000000"/>
          <w:sz w:val="24"/>
          <w:szCs w:val="24"/>
        </w:rPr>
      </w:pPr>
    </w:p>
    <w:p w14:paraId="000000C6" w14:textId="77777777" w:rsidR="00842F00" w:rsidRDefault="00457C54" w:rsidP="006D2FF0">
      <w:pPr>
        <w:numPr>
          <w:ilvl w:val="0"/>
          <w:numId w:val="12"/>
        </w:numPr>
        <w:pBdr>
          <w:top w:val="nil"/>
          <w:left w:val="nil"/>
          <w:bottom w:val="nil"/>
          <w:right w:val="nil"/>
          <w:between w:val="nil"/>
        </w:pBdr>
        <w:ind w:left="426" w:hanging="426"/>
        <w:jc w:val="both"/>
        <w:rPr>
          <w:rFonts w:ascii="Arial" w:eastAsia="Arial" w:hAnsi="Arial" w:cs="Arial"/>
          <w:b/>
          <w:color w:val="000000"/>
          <w:sz w:val="24"/>
          <w:szCs w:val="24"/>
        </w:rPr>
      </w:pPr>
      <w:r>
        <w:rPr>
          <w:rFonts w:ascii="Arial" w:eastAsia="Arial" w:hAnsi="Arial" w:cs="Arial"/>
          <w:b/>
          <w:color w:val="000000"/>
          <w:sz w:val="24"/>
          <w:szCs w:val="24"/>
        </w:rPr>
        <w:t>Elección o ratificación de revisor fiscal</w:t>
      </w:r>
      <w:r>
        <w:rPr>
          <w:rFonts w:ascii="Arial" w:eastAsia="Arial" w:hAnsi="Arial" w:cs="Arial"/>
          <w:b/>
          <w:sz w:val="24"/>
          <w:szCs w:val="24"/>
        </w:rPr>
        <w:t>.</w:t>
      </w:r>
    </w:p>
    <w:p w14:paraId="000000C7" w14:textId="24F590F1" w:rsidR="00842F00" w:rsidRDefault="0026413A">
      <w:pPr>
        <w:pBdr>
          <w:top w:val="nil"/>
          <w:left w:val="nil"/>
          <w:bottom w:val="nil"/>
          <w:right w:val="nil"/>
          <w:between w:val="nil"/>
        </w:pBdr>
        <w:jc w:val="both"/>
        <w:rPr>
          <w:rFonts w:ascii="Arial" w:eastAsia="Arial" w:hAnsi="Arial" w:cs="Arial"/>
          <w:b/>
          <w:sz w:val="24"/>
          <w:szCs w:val="24"/>
        </w:rPr>
      </w:pPr>
      <w:r>
        <w:rPr>
          <w:rFonts w:ascii="Arial" w:eastAsia="Arial" w:hAnsi="Arial" w:cs="Arial"/>
          <w:sz w:val="24"/>
          <w:szCs w:val="24"/>
        </w:rPr>
        <w:t>Las personas citadas</w:t>
      </w:r>
      <w:r w:rsidR="00457C54">
        <w:rPr>
          <w:rFonts w:ascii="Arial" w:eastAsia="Arial" w:hAnsi="Arial" w:cs="Arial"/>
          <w:sz w:val="24"/>
          <w:szCs w:val="24"/>
        </w:rPr>
        <w:t xml:space="preserve"> y el actual revisor fiscal realizan su presentación ante la asamblea general de copropietarios para la elección del cargo de revisor fiscal vigencia 2022-2023.</w:t>
      </w:r>
      <w:r w:rsidR="00457C54">
        <w:rPr>
          <w:rFonts w:ascii="Arial" w:eastAsia="Arial" w:hAnsi="Arial" w:cs="Arial"/>
          <w:b/>
          <w:sz w:val="24"/>
          <w:szCs w:val="24"/>
        </w:rPr>
        <w:t xml:space="preserve"> </w:t>
      </w:r>
    </w:p>
    <w:p w14:paraId="000000C8" w14:textId="77777777" w:rsidR="00842F00" w:rsidRDefault="00457C54">
      <w:pPr>
        <w:jc w:val="both"/>
        <w:rPr>
          <w:rFonts w:ascii="Arial" w:eastAsia="Arial" w:hAnsi="Arial" w:cs="Arial"/>
          <w:sz w:val="24"/>
          <w:szCs w:val="24"/>
        </w:rPr>
      </w:pPr>
      <w:r>
        <w:rPr>
          <w:rFonts w:ascii="Arial" w:eastAsia="Arial" w:hAnsi="Arial" w:cs="Arial"/>
          <w:sz w:val="24"/>
          <w:szCs w:val="24"/>
        </w:rPr>
        <w:t>Postulados:</w:t>
      </w:r>
    </w:p>
    <w:p w14:paraId="000000C9" w14:textId="77777777" w:rsidR="00842F00" w:rsidRDefault="00457C54">
      <w:pPr>
        <w:numPr>
          <w:ilvl w:val="0"/>
          <w:numId w:val="4"/>
        </w:numPr>
        <w:pBdr>
          <w:top w:val="nil"/>
          <w:left w:val="nil"/>
          <w:bottom w:val="nil"/>
          <w:right w:val="nil"/>
          <w:between w:val="nil"/>
        </w:pBdr>
        <w:spacing w:after="0"/>
        <w:ind w:left="284" w:hanging="284"/>
        <w:jc w:val="both"/>
        <w:rPr>
          <w:rFonts w:ascii="Arial" w:eastAsia="Arial" w:hAnsi="Arial" w:cs="Arial"/>
          <w:color w:val="000000"/>
          <w:sz w:val="24"/>
          <w:szCs w:val="24"/>
        </w:rPr>
      </w:pPr>
      <w:r>
        <w:rPr>
          <w:rFonts w:ascii="Arial" w:eastAsia="Arial" w:hAnsi="Arial" w:cs="Arial"/>
          <w:color w:val="000000"/>
          <w:sz w:val="24"/>
          <w:szCs w:val="24"/>
        </w:rPr>
        <w:t>Claudia Jazmín Hernández</w:t>
      </w:r>
    </w:p>
    <w:p w14:paraId="000000CA" w14:textId="77777777" w:rsidR="00842F00" w:rsidRDefault="00457C54">
      <w:pPr>
        <w:numPr>
          <w:ilvl w:val="0"/>
          <w:numId w:val="4"/>
        </w:numPr>
        <w:pBdr>
          <w:top w:val="nil"/>
          <w:left w:val="nil"/>
          <w:bottom w:val="nil"/>
          <w:right w:val="nil"/>
          <w:between w:val="nil"/>
        </w:pBdr>
        <w:ind w:left="284" w:hanging="284"/>
        <w:jc w:val="both"/>
        <w:rPr>
          <w:rFonts w:ascii="Arial" w:eastAsia="Arial" w:hAnsi="Arial" w:cs="Arial"/>
          <w:color w:val="000000"/>
          <w:sz w:val="24"/>
          <w:szCs w:val="24"/>
        </w:rPr>
      </w:pPr>
      <w:r>
        <w:rPr>
          <w:rFonts w:ascii="Arial" w:eastAsia="Arial" w:hAnsi="Arial" w:cs="Arial"/>
          <w:color w:val="000000"/>
          <w:sz w:val="24"/>
          <w:szCs w:val="24"/>
        </w:rPr>
        <w:t>Luis Antonio Soto</w:t>
      </w:r>
    </w:p>
    <w:p w14:paraId="000000CB" w14:textId="77777777" w:rsidR="00842F00" w:rsidRDefault="00457C54">
      <w:pPr>
        <w:jc w:val="both"/>
        <w:rPr>
          <w:rFonts w:ascii="Arial" w:eastAsia="Arial" w:hAnsi="Arial" w:cs="Arial"/>
          <w:b/>
          <w:sz w:val="24"/>
          <w:szCs w:val="24"/>
          <w:u w:val="single"/>
        </w:rPr>
      </w:pPr>
      <w:r>
        <w:rPr>
          <w:rFonts w:ascii="Arial" w:eastAsia="Arial" w:hAnsi="Arial" w:cs="Arial"/>
          <w:b/>
          <w:sz w:val="24"/>
          <w:szCs w:val="24"/>
          <w:u w:val="single"/>
        </w:rPr>
        <w:t>Votación:</w:t>
      </w:r>
    </w:p>
    <w:p w14:paraId="000000CC" w14:textId="77777777" w:rsidR="00842F00" w:rsidRDefault="00457C54">
      <w:pPr>
        <w:jc w:val="both"/>
        <w:rPr>
          <w:rFonts w:ascii="Arial" w:eastAsia="Arial" w:hAnsi="Arial" w:cs="Arial"/>
          <w:sz w:val="24"/>
          <w:szCs w:val="24"/>
        </w:rPr>
      </w:pPr>
      <w:r>
        <w:rPr>
          <w:rFonts w:ascii="Arial" w:eastAsia="Arial" w:hAnsi="Arial" w:cs="Arial"/>
          <w:sz w:val="24"/>
          <w:szCs w:val="24"/>
        </w:rPr>
        <w:t>Elección Revisor Fiscal vigencia 2022</w:t>
      </w:r>
    </w:p>
    <w:p w14:paraId="000000CD" w14:textId="77777777" w:rsidR="00842F00" w:rsidRDefault="00457C54">
      <w:pPr>
        <w:jc w:val="both"/>
        <w:rPr>
          <w:rFonts w:ascii="Arial" w:eastAsia="Arial" w:hAnsi="Arial" w:cs="Arial"/>
          <w:sz w:val="24"/>
          <w:szCs w:val="24"/>
        </w:rPr>
      </w:pPr>
      <w:r>
        <w:rPr>
          <w:rFonts w:ascii="Arial" w:eastAsia="Arial" w:hAnsi="Arial" w:cs="Arial"/>
          <w:sz w:val="24"/>
          <w:szCs w:val="24"/>
        </w:rPr>
        <w:t xml:space="preserve">Opción 1: Claudia Jazmín Hernández – 29% </w:t>
      </w:r>
    </w:p>
    <w:p w14:paraId="000000CE" w14:textId="77777777" w:rsidR="00842F00" w:rsidRDefault="00457C54">
      <w:pPr>
        <w:jc w:val="both"/>
        <w:rPr>
          <w:rFonts w:ascii="Arial" w:eastAsia="Arial" w:hAnsi="Arial" w:cs="Arial"/>
          <w:sz w:val="24"/>
          <w:szCs w:val="24"/>
        </w:rPr>
      </w:pPr>
      <w:r>
        <w:rPr>
          <w:rFonts w:ascii="Arial" w:eastAsia="Arial" w:hAnsi="Arial" w:cs="Arial"/>
          <w:sz w:val="24"/>
          <w:szCs w:val="24"/>
        </w:rPr>
        <w:t>Opción 2: Luis Antonio Soto (Actual) – 46.63%</w:t>
      </w:r>
    </w:p>
    <w:p w14:paraId="000000CF" w14:textId="77777777" w:rsidR="00842F00" w:rsidRDefault="00457C54">
      <w:pPr>
        <w:jc w:val="both"/>
        <w:rPr>
          <w:rFonts w:ascii="Arial" w:eastAsia="Arial" w:hAnsi="Arial" w:cs="Arial"/>
          <w:sz w:val="24"/>
          <w:szCs w:val="24"/>
          <w:u w:val="single"/>
        </w:rPr>
      </w:pPr>
      <w:r>
        <w:rPr>
          <w:rFonts w:ascii="Arial" w:eastAsia="Arial" w:hAnsi="Arial" w:cs="Arial"/>
          <w:sz w:val="24"/>
          <w:szCs w:val="24"/>
          <w:u w:val="single"/>
        </w:rPr>
        <w:t>* Es aprobado el señor Luis Antonio Soto como Revisor Fiscal.</w:t>
      </w:r>
    </w:p>
    <w:p w14:paraId="000000D0" w14:textId="77777777" w:rsidR="00842F00" w:rsidRDefault="00457C54" w:rsidP="006D2FF0">
      <w:pPr>
        <w:numPr>
          <w:ilvl w:val="0"/>
          <w:numId w:val="12"/>
        </w:numPr>
        <w:pBdr>
          <w:top w:val="nil"/>
          <w:left w:val="nil"/>
          <w:bottom w:val="nil"/>
          <w:right w:val="nil"/>
          <w:between w:val="nil"/>
        </w:pBdr>
        <w:ind w:left="426" w:hanging="426"/>
        <w:jc w:val="both"/>
        <w:rPr>
          <w:rFonts w:ascii="Arial" w:eastAsia="Arial" w:hAnsi="Arial" w:cs="Arial"/>
          <w:b/>
          <w:color w:val="000000"/>
          <w:sz w:val="24"/>
          <w:szCs w:val="24"/>
        </w:rPr>
      </w:pPr>
      <w:r>
        <w:rPr>
          <w:rFonts w:ascii="Arial" w:eastAsia="Arial" w:hAnsi="Arial" w:cs="Arial"/>
          <w:b/>
          <w:color w:val="000000"/>
          <w:sz w:val="24"/>
          <w:szCs w:val="24"/>
        </w:rPr>
        <w:t>Proposiciones y varios</w:t>
      </w:r>
    </w:p>
    <w:p w14:paraId="000000D1" w14:textId="77777777" w:rsidR="00842F00" w:rsidRDefault="00457C54">
      <w:pPr>
        <w:jc w:val="both"/>
        <w:rPr>
          <w:rFonts w:ascii="Arial" w:eastAsia="Arial" w:hAnsi="Arial" w:cs="Arial"/>
          <w:sz w:val="24"/>
          <w:szCs w:val="24"/>
        </w:rPr>
      </w:pPr>
      <w:r>
        <w:rPr>
          <w:rFonts w:ascii="Arial" w:eastAsia="Arial" w:hAnsi="Arial" w:cs="Arial"/>
          <w:sz w:val="24"/>
          <w:szCs w:val="24"/>
        </w:rPr>
        <w:t>- Omar Garzón 5-702, pregunta cuál es el horario del administrador.</w:t>
      </w:r>
    </w:p>
    <w:p w14:paraId="000000D2" w14:textId="77777777" w:rsidR="00842F00" w:rsidRDefault="00457C54">
      <w:pPr>
        <w:jc w:val="both"/>
        <w:rPr>
          <w:rFonts w:ascii="Arial" w:eastAsia="Arial" w:hAnsi="Arial" w:cs="Arial"/>
          <w:sz w:val="24"/>
          <w:szCs w:val="24"/>
        </w:rPr>
      </w:pPr>
      <w:r>
        <w:rPr>
          <w:rFonts w:ascii="Arial" w:eastAsia="Arial" w:hAnsi="Arial" w:cs="Arial"/>
          <w:sz w:val="24"/>
          <w:szCs w:val="24"/>
        </w:rPr>
        <w:t>El administrador responde que su contrato es por prestación de servicios y el horario está publicado en la oficina de administración, trata de cumplirlo, pero hay temas de la copropiedad que lo obligan a salir.</w:t>
      </w:r>
    </w:p>
    <w:p w14:paraId="000000D3" w14:textId="77777777" w:rsidR="00842F00" w:rsidRDefault="00457C54">
      <w:pPr>
        <w:jc w:val="both"/>
        <w:rPr>
          <w:rFonts w:ascii="Arial" w:eastAsia="Arial" w:hAnsi="Arial" w:cs="Arial"/>
          <w:sz w:val="24"/>
          <w:szCs w:val="24"/>
        </w:rPr>
      </w:pPr>
      <w:r>
        <w:rPr>
          <w:rFonts w:ascii="Arial" w:eastAsia="Arial" w:hAnsi="Arial" w:cs="Arial"/>
          <w:sz w:val="24"/>
          <w:szCs w:val="24"/>
        </w:rPr>
        <w:lastRenderedPageBreak/>
        <w:t>- Miriam, solicita abrir un correo para el consejo de administración.</w:t>
      </w:r>
    </w:p>
    <w:p w14:paraId="000000D4" w14:textId="77777777" w:rsidR="00842F00" w:rsidRDefault="00457C54" w:rsidP="006D2FF0">
      <w:pPr>
        <w:numPr>
          <w:ilvl w:val="0"/>
          <w:numId w:val="12"/>
        </w:numPr>
        <w:pBdr>
          <w:top w:val="nil"/>
          <w:left w:val="nil"/>
          <w:bottom w:val="nil"/>
          <w:right w:val="nil"/>
          <w:between w:val="nil"/>
        </w:pBdr>
        <w:ind w:left="426" w:hanging="426"/>
        <w:jc w:val="both"/>
        <w:rPr>
          <w:rFonts w:ascii="Arial" w:eastAsia="Arial" w:hAnsi="Arial" w:cs="Arial"/>
          <w:b/>
          <w:color w:val="000000"/>
          <w:sz w:val="24"/>
          <w:szCs w:val="24"/>
        </w:rPr>
      </w:pPr>
      <w:r>
        <w:rPr>
          <w:rFonts w:ascii="Arial" w:eastAsia="Arial" w:hAnsi="Arial" w:cs="Arial"/>
          <w:b/>
          <w:color w:val="000000"/>
          <w:sz w:val="24"/>
          <w:szCs w:val="24"/>
        </w:rPr>
        <w:t>Cierre de asamblea</w:t>
      </w:r>
    </w:p>
    <w:p w14:paraId="000000D5" w14:textId="77777777" w:rsidR="00842F00" w:rsidRDefault="00457C54">
      <w:pPr>
        <w:jc w:val="both"/>
        <w:rPr>
          <w:rFonts w:ascii="Arial" w:eastAsia="Arial" w:hAnsi="Arial" w:cs="Arial"/>
          <w:sz w:val="24"/>
          <w:szCs w:val="24"/>
        </w:rPr>
      </w:pPr>
      <w:r>
        <w:rPr>
          <w:rFonts w:ascii="Arial" w:eastAsia="Arial" w:hAnsi="Arial" w:cs="Arial"/>
          <w:sz w:val="24"/>
          <w:szCs w:val="24"/>
        </w:rPr>
        <w:t>Se da por terminada a las 2:34 pm.</w:t>
      </w:r>
    </w:p>
    <w:p w14:paraId="000000D7" w14:textId="3D17ACC9" w:rsidR="00842F00" w:rsidRDefault="00457C54">
      <w:pPr>
        <w:tabs>
          <w:tab w:val="left" w:pos="284"/>
        </w:tabs>
        <w:jc w:val="both"/>
        <w:rPr>
          <w:ins w:id="41" w:author="OSORIO ESQUIVEL Jorge Ivan" w:date="2022-05-21T12:11:00Z"/>
          <w:rFonts w:ascii="Arial" w:eastAsia="Arial" w:hAnsi="Arial" w:cs="Arial"/>
          <w:sz w:val="24"/>
          <w:szCs w:val="24"/>
        </w:rPr>
      </w:pPr>
      <w:r>
        <w:rPr>
          <w:rFonts w:ascii="Arial" w:eastAsia="Arial" w:hAnsi="Arial" w:cs="Arial"/>
          <w:sz w:val="24"/>
          <w:szCs w:val="24"/>
        </w:rPr>
        <w:t>Para Constancia de los anterior se firma</w:t>
      </w:r>
    </w:p>
    <w:p w14:paraId="504C7B74" w14:textId="2128E237" w:rsidR="00227150" w:rsidRDefault="00227150">
      <w:pPr>
        <w:tabs>
          <w:tab w:val="left" w:pos="284"/>
        </w:tabs>
        <w:jc w:val="both"/>
        <w:rPr>
          <w:ins w:id="42" w:author="OSORIO ESQUIVEL Jorge Ivan" w:date="2022-05-21T12:11:00Z"/>
          <w:rFonts w:ascii="Arial" w:eastAsia="Arial" w:hAnsi="Arial" w:cs="Arial"/>
          <w:sz w:val="24"/>
          <w:szCs w:val="24"/>
        </w:rPr>
      </w:pPr>
    </w:p>
    <w:p w14:paraId="387B1FFD" w14:textId="77777777" w:rsidR="00227150" w:rsidRDefault="00227150">
      <w:pPr>
        <w:tabs>
          <w:tab w:val="left" w:pos="284"/>
        </w:tabs>
        <w:jc w:val="both"/>
        <w:rPr>
          <w:rFonts w:ascii="Arial" w:eastAsia="Arial" w:hAnsi="Arial" w:cs="Arial"/>
          <w:sz w:val="24"/>
          <w:szCs w:val="24"/>
        </w:rPr>
      </w:pPr>
    </w:p>
    <w:p w14:paraId="000000D9" w14:textId="77777777" w:rsidR="00842F00" w:rsidRDefault="00457C54" w:rsidP="0026413A">
      <w:pPr>
        <w:tabs>
          <w:tab w:val="left" w:pos="284"/>
        </w:tabs>
        <w:spacing w:after="0" w:line="240" w:lineRule="auto"/>
        <w:jc w:val="both"/>
        <w:rPr>
          <w:rFonts w:ascii="Arial" w:eastAsia="Arial" w:hAnsi="Arial" w:cs="Arial"/>
          <w:sz w:val="24"/>
          <w:szCs w:val="24"/>
        </w:rPr>
      </w:pPr>
      <w:r>
        <w:rPr>
          <w:rFonts w:ascii="Arial" w:eastAsia="Arial" w:hAnsi="Arial" w:cs="Arial"/>
          <w:sz w:val="24"/>
          <w:szCs w:val="24"/>
        </w:rPr>
        <w:t>___________________________</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_______________________</w:t>
      </w:r>
    </w:p>
    <w:p w14:paraId="000000DA" w14:textId="19D162B3" w:rsidR="00842F00" w:rsidRDefault="00457C54" w:rsidP="0026413A">
      <w:pPr>
        <w:tabs>
          <w:tab w:val="left" w:pos="284"/>
        </w:tabs>
        <w:spacing w:after="0" w:line="240" w:lineRule="auto"/>
        <w:jc w:val="both"/>
        <w:rPr>
          <w:rFonts w:ascii="Arial" w:eastAsia="Arial" w:hAnsi="Arial" w:cs="Arial"/>
          <w:sz w:val="24"/>
          <w:szCs w:val="24"/>
        </w:rPr>
      </w:pPr>
      <w:r>
        <w:rPr>
          <w:rFonts w:ascii="Arial" w:eastAsia="Arial" w:hAnsi="Arial" w:cs="Arial"/>
          <w:sz w:val="24"/>
          <w:szCs w:val="24"/>
        </w:rPr>
        <w:t>MARIO ALEJANDRO VILLA T</w:t>
      </w:r>
      <w:r w:rsidR="0026413A">
        <w:rPr>
          <w:rFonts w:ascii="Arial" w:eastAsia="Arial" w:hAnsi="Arial" w:cs="Arial"/>
          <w:sz w:val="24"/>
          <w:szCs w:val="24"/>
        </w:rPr>
        <w:t>ABARES</w:t>
      </w:r>
      <w:r>
        <w:rPr>
          <w:rFonts w:ascii="Arial" w:eastAsia="Arial" w:hAnsi="Arial" w:cs="Arial"/>
          <w:sz w:val="24"/>
          <w:szCs w:val="24"/>
        </w:rPr>
        <w:t>.</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RAUL MENDEZ MARTINEZ</w:t>
      </w:r>
    </w:p>
    <w:p w14:paraId="000000DB" w14:textId="77777777" w:rsidR="00842F00" w:rsidRDefault="00457C54" w:rsidP="0026413A">
      <w:pPr>
        <w:tabs>
          <w:tab w:val="left" w:pos="284"/>
        </w:tabs>
        <w:spacing w:after="0" w:line="240" w:lineRule="auto"/>
        <w:jc w:val="both"/>
        <w:rPr>
          <w:rFonts w:ascii="Arial" w:eastAsia="Arial" w:hAnsi="Arial" w:cs="Arial"/>
          <w:sz w:val="24"/>
          <w:szCs w:val="24"/>
        </w:rPr>
      </w:pPr>
      <w:r>
        <w:rPr>
          <w:rFonts w:ascii="Arial" w:eastAsia="Arial" w:hAnsi="Arial" w:cs="Arial"/>
          <w:sz w:val="24"/>
          <w:szCs w:val="24"/>
        </w:rPr>
        <w:t>Presidente Asamblea</w:t>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r>
      <w:r>
        <w:rPr>
          <w:rFonts w:ascii="Arial" w:eastAsia="Arial" w:hAnsi="Arial" w:cs="Arial"/>
          <w:sz w:val="24"/>
          <w:szCs w:val="24"/>
        </w:rPr>
        <w:tab/>
        <w:t>Secretario Asamblea</w:t>
      </w:r>
    </w:p>
    <w:p w14:paraId="000000DC" w14:textId="77777777" w:rsidR="00842F00" w:rsidRDefault="00842F00" w:rsidP="0026413A">
      <w:pPr>
        <w:tabs>
          <w:tab w:val="left" w:pos="284"/>
        </w:tabs>
        <w:spacing w:after="0" w:line="240" w:lineRule="auto"/>
        <w:jc w:val="both"/>
        <w:rPr>
          <w:rFonts w:ascii="Arial" w:eastAsia="Arial" w:hAnsi="Arial" w:cs="Arial"/>
          <w:sz w:val="24"/>
          <w:szCs w:val="24"/>
        </w:rPr>
      </w:pPr>
    </w:p>
    <w:p w14:paraId="4C0F605E" w14:textId="6686F5BD" w:rsidR="0026413A" w:rsidDel="00227150" w:rsidRDefault="0026413A">
      <w:pPr>
        <w:spacing w:after="0" w:line="240" w:lineRule="auto"/>
        <w:rPr>
          <w:del w:id="43" w:author="OSORIO ESQUIVEL Jorge Ivan" w:date="2022-05-21T12:11:00Z"/>
          <w:rFonts w:ascii="Arial" w:eastAsia="Arial" w:hAnsi="Arial" w:cs="Arial"/>
          <w:b/>
          <w:sz w:val="24"/>
          <w:szCs w:val="24"/>
        </w:rPr>
      </w:pPr>
    </w:p>
    <w:p w14:paraId="05F13ED8" w14:textId="628E42C7" w:rsidR="0026413A" w:rsidDel="00227150" w:rsidRDefault="0026413A">
      <w:pPr>
        <w:spacing w:after="0" w:line="240" w:lineRule="auto"/>
        <w:rPr>
          <w:del w:id="44" w:author="OSORIO ESQUIVEL Jorge Ivan" w:date="2022-05-21T12:11:00Z"/>
          <w:rFonts w:ascii="Arial" w:eastAsia="Arial" w:hAnsi="Arial" w:cs="Arial"/>
          <w:b/>
          <w:sz w:val="24"/>
          <w:szCs w:val="24"/>
        </w:rPr>
      </w:pPr>
    </w:p>
    <w:p w14:paraId="16319A7F" w14:textId="06A4B472" w:rsidR="0026413A" w:rsidDel="00227150" w:rsidRDefault="0026413A">
      <w:pPr>
        <w:spacing w:after="0" w:line="240" w:lineRule="auto"/>
        <w:rPr>
          <w:del w:id="45" w:author="OSORIO ESQUIVEL Jorge Ivan" w:date="2022-05-21T12:11:00Z"/>
          <w:rFonts w:ascii="Arial" w:eastAsia="Arial" w:hAnsi="Arial" w:cs="Arial"/>
          <w:b/>
          <w:sz w:val="24"/>
          <w:szCs w:val="24"/>
        </w:rPr>
      </w:pPr>
    </w:p>
    <w:p w14:paraId="084B60C0" w14:textId="77AB3F52" w:rsidR="0026413A" w:rsidDel="00227150" w:rsidRDefault="0026413A">
      <w:pPr>
        <w:spacing w:after="0" w:line="240" w:lineRule="auto"/>
        <w:rPr>
          <w:del w:id="46" w:author="OSORIO ESQUIVEL Jorge Ivan" w:date="2022-05-21T12:11:00Z"/>
          <w:rFonts w:ascii="Arial" w:eastAsia="Arial" w:hAnsi="Arial" w:cs="Arial"/>
          <w:b/>
          <w:sz w:val="24"/>
          <w:szCs w:val="24"/>
        </w:rPr>
      </w:pPr>
    </w:p>
    <w:p w14:paraId="786A619B" w14:textId="7FA918AF" w:rsidR="0026413A" w:rsidDel="00227150" w:rsidRDefault="0026413A">
      <w:pPr>
        <w:spacing w:after="0" w:line="240" w:lineRule="auto"/>
        <w:rPr>
          <w:del w:id="47" w:author="OSORIO ESQUIVEL Jorge Ivan" w:date="2022-05-21T12:11:00Z"/>
          <w:rFonts w:ascii="Arial" w:eastAsia="Arial" w:hAnsi="Arial" w:cs="Arial"/>
          <w:b/>
          <w:sz w:val="24"/>
          <w:szCs w:val="24"/>
        </w:rPr>
      </w:pPr>
    </w:p>
    <w:p w14:paraId="184AA562" w14:textId="1524E0FF" w:rsidR="0026413A" w:rsidDel="00227150" w:rsidRDefault="0026413A">
      <w:pPr>
        <w:spacing w:after="0" w:line="240" w:lineRule="auto"/>
        <w:rPr>
          <w:del w:id="48" w:author="OSORIO ESQUIVEL Jorge Ivan" w:date="2022-05-21T12:11:00Z"/>
          <w:rFonts w:ascii="Arial" w:eastAsia="Arial" w:hAnsi="Arial" w:cs="Arial"/>
          <w:b/>
          <w:sz w:val="24"/>
          <w:szCs w:val="24"/>
        </w:rPr>
      </w:pPr>
    </w:p>
    <w:p w14:paraId="3992ACE0" w14:textId="77777777" w:rsidR="0026413A" w:rsidRDefault="0026413A">
      <w:pPr>
        <w:spacing w:after="0" w:line="240" w:lineRule="auto"/>
        <w:rPr>
          <w:rFonts w:ascii="Arial" w:eastAsia="Arial" w:hAnsi="Arial" w:cs="Arial"/>
          <w:b/>
          <w:sz w:val="24"/>
          <w:szCs w:val="24"/>
        </w:rPr>
      </w:pPr>
    </w:p>
    <w:p w14:paraId="345F4060" w14:textId="77777777" w:rsidR="0026413A" w:rsidRDefault="0026413A">
      <w:pPr>
        <w:spacing w:after="0" w:line="240" w:lineRule="auto"/>
        <w:rPr>
          <w:rFonts w:ascii="Arial" w:eastAsia="Arial" w:hAnsi="Arial" w:cs="Arial"/>
          <w:b/>
          <w:sz w:val="24"/>
          <w:szCs w:val="24"/>
        </w:rPr>
      </w:pPr>
    </w:p>
    <w:p w14:paraId="2B90B027" w14:textId="77777777" w:rsidR="0026413A" w:rsidRDefault="0026413A">
      <w:pPr>
        <w:spacing w:after="0" w:line="240" w:lineRule="auto"/>
        <w:rPr>
          <w:rFonts w:ascii="Arial" w:eastAsia="Arial" w:hAnsi="Arial" w:cs="Arial"/>
          <w:b/>
          <w:sz w:val="24"/>
          <w:szCs w:val="24"/>
        </w:rPr>
      </w:pPr>
    </w:p>
    <w:p w14:paraId="000000DD" w14:textId="017EB9B8" w:rsidR="00842F00" w:rsidRDefault="00457C54" w:rsidP="0026413A">
      <w:pPr>
        <w:spacing w:after="0" w:line="240" w:lineRule="auto"/>
        <w:jc w:val="center"/>
        <w:rPr>
          <w:rFonts w:ascii="Arial" w:eastAsia="Arial" w:hAnsi="Arial" w:cs="Arial"/>
          <w:b/>
          <w:sz w:val="24"/>
          <w:szCs w:val="24"/>
        </w:rPr>
      </w:pPr>
      <w:r>
        <w:rPr>
          <w:rFonts w:ascii="Arial" w:eastAsia="Arial" w:hAnsi="Arial" w:cs="Arial"/>
          <w:b/>
          <w:sz w:val="24"/>
          <w:szCs w:val="24"/>
        </w:rPr>
        <w:t>COMITÉ VERIFICADOR DEL ACTA</w:t>
      </w:r>
    </w:p>
    <w:p w14:paraId="75A785CE" w14:textId="14D26A09" w:rsidR="0026413A" w:rsidRDefault="0026413A" w:rsidP="0026413A">
      <w:pPr>
        <w:spacing w:after="0" w:line="240" w:lineRule="auto"/>
        <w:jc w:val="center"/>
        <w:rPr>
          <w:rFonts w:ascii="Arial" w:eastAsia="Arial" w:hAnsi="Arial" w:cs="Arial"/>
          <w:b/>
          <w:sz w:val="24"/>
          <w:szCs w:val="24"/>
        </w:rPr>
      </w:pPr>
    </w:p>
    <w:p w14:paraId="673AA66C" w14:textId="77777777" w:rsidR="0026413A" w:rsidRDefault="0026413A" w:rsidP="0026413A">
      <w:pPr>
        <w:spacing w:after="0" w:line="240" w:lineRule="auto"/>
        <w:jc w:val="center"/>
        <w:rPr>
          <w:rFonts w:ascii="Arial" w:eastAsia="Arial" w:hAnsi="Arial" w:cs="Arial"/>
          <w:b/>
          <w:sz w:val="24"/>
          <w:szCs w:val="24"/>
        </w:rPr>
      </w:pPr>
    </w:p>
    <w:p w14:paraId="000000DE" w14:textId="77777777" w:rsidR="00842F00" w:rsidRDefault="00842F00">
      <w:pPr>
        <w:spacing w:after="0" w:line="240" w:lineRule="auto"/>
        <w:rPr>
          <w:rFonts w:ascii="Arial" w:eastAsia="Arial" w:hAnsi="Arial" w:cs="Arial"/>
          <w:b/>
          <w:sz w:val="24"/>
          <w:szCs w:val="24"/>
        </w:rPr>
      </w:pPr>
    </w:p>
    <w:p w14:paraId="000000DF" w14:textId="07CDEC34" w:rsidR="00842F00" w:rsidRDefault="00457C54">
      <w:pPr>
        <w:spacing w:after="0" w:line="240" w:lineRule="auto"/>
        <w:jc w:val="both"/>
        <w:rPr>
          <w:rFonts w:ascii="Arial" w:eastAsia="Arial" w:hAnsi="Arial" w:cs="Arial"/>
          <w:sz w:val="24"/>
          <w:szCs w:val="24"/>
        </w:rPr>
      </w:pPr>
      <w:r>
        <w:rPr>
          <w:rFonts w:ascii="Arial" w:eastAsia="Arial" w:hAnsi="Arial" w:cs="Arial"/>
          <w:sz w:val="24"/>
          <w:szCs w:val="24"/>
        </w:rPr>
        <w:t>Leída el Acta correspondiente a la asamblea general de copropietarios de</w:t>
      </w:r>
      <w:ins w:id="49" w:author="OSORIO ESQUIVEL Jorge Ivan" w:date="2022-05-21T11:55:00Z">
        <w:r w:rsidR="006D4D2A">
          <w:rPr>
            <w:rFonts w:ascii="Arial" w:eastAsia="Arial" w:hAnsi="Arial" w:cs="Arial"/>
            <w:sz w:val="24"/>
            <w:szCs w:val="24"/>
          </w:rPr>
          <w:t xml:space="preserve"> </w:t>
        </w:r>
      </w:ins>
      <w:r>
        <w:rPr>
          <w:rFonts w:ascii="Arial" w:eastAsia="Arial" w:hAnsi="Arial" w:cs="Arial"/>
          <w:sz w:val="24"/>
          <w:szCs w:val="24"/>
        </w:rPr>
        <w:t>l</w:t>
      </w:r>
      <w:r w:rsidR="006D4D2A">
        <w:rPr>
          <w:rFonts w:ascii="Arial" w:eastAsia="Arial" w:hAnsi="Arial" w:cs="Arial"/>
          <w:sz w:val="24"/>
          <w:szCs w:val="24"/>
        </w:rPr>
        <w:t>a</w:t>
      </w:r>
      <w:r>
        <w:rPr>
          <w:rFonts w:ascii="Arial" w:eastAsia="Arial" w:hAnsi="Arial" w:cs="Arial"/>
          <w:sz w:val="24"/>
          <w:szCs w:val="24"/>
        </w:rPr>
        <w:t xml:space="preserve"> </w:t>
      </w:r>
      <w:r w:rsidR="006D4D2A" w:rsidRPr="00AE4631">
        <w:rPr>
          <w:rFonts w:ascii="Arial" w:eastAsia="Arial" w:hAnsi="Arial" w:cs="Arial"/>
          <w:sz w:val="24"/>
          <w:szCs w:val="24"/>
        </w:rPr>
        <w:t>AGRUPACIÓN DE VIVIENDA URBANIZACIÓN MAZUREN 13 PH</w:t>
      </w:r>
      <w:r w:rsidR="006D4D2A" w:rsidDel="006D4D2A">
        <w:rPr>
          <w:rFonts w:ascii="Arial" w:eastAsia="Arial" w:hAnsi="Arial" w:cs="Arial"/>
          <w:sz w:val="24"/>
          <w:szCs w:val="24"/>
        </w:rPr>
        <w:t xml:space="preserve"> </w:t>
      </w:r>
      <w:r>
        <w:rPr>
          <w:rFonts w:ascii="Arial" w:eastAsia="Arial" w:hAnsi="Arial" w:cs="Arial"/>
          <w:sz w:val="24"/>
          <w:szCs w:val="24"/>
        </w:rPr>
        <w:t>llevada a cabo el día 03 de abril de 2022, en forma presencial, certificamos que en su totalidad está de acuerdo con lo acontecido en la mencionada Asamblea, por lo cual firmamos a continuación</w:t>
      </w:r>
    </w:p>
    <w:p w14:paraId="000000E0" w14:textId="77777777" w:rsidR="00842F00" w:rsidRDefault="00842F00">
      <w:pPr>
        <w:spacing w:after="0" w:line="240" w:lineRule="auto"/>
        <w:jc w:val="both"/>
        <w:rPr>
          <w:rFonts w:ascii="Arial" w:eastAsia="Arial" w:hAnsi="Arial" w:cs="Arial"/>
          <w:b/>
          <w:sz w:val="24"/>
          <w:szCs w:val="24"/>
        </w:rPr>
      </w:pPr>
    </w:p>
    <w:p w14:paraId="75C7DEE0" w14:textId="0FBE2D51" w:rsidR="00227150" w:rsidRDefault="00227150">
      <w:pPr>
        <w:spacing w:after="0" w:line="240" w:lineRule="auto"/>
        <w:jc w:val="both"/>
        <w:rPr>
          <w:ins w:id="50" w:author="OSORIO ESQUIVEL Jorge Ivan" w:date="2022-05-21T12:11:00Z"/>
          <w:rFonts w:ascii="Arial" w:eastAsia="Arial" w:hAnsi="Arial" w:cs="Arial"/>
          <w:b/>
          <w:sz w:val="24"/>
          <w:szCs w:val="24"/>
        </w:rPr>
      </w:pPr>
    </w:p>
    <w:p w14:paraId="0DDD2C4F" w14:textId="77777777" w:rsidR="00227150" w:rsidRDefault="00227150">
      <w:pPr>
        <w:spacing w:after="0" w:line="240" w:lineRule="auto"/>
        <w:jc w:val="both"/>
        <w:rPr>
          <w:rFonts w:ascii="Arial" w:eastAsia="Arial" w:hAnsi="Arial" w:cs="Arial"/>
          <w:b/>
          <w:sz w:val="24"/>
          <w:szCs w:val="24"/>
        </w:rPr>
      </w:pPr>
    </w:p>
    <w:p w14:paraId="000000E2" w14:textId="73A97BB0" w:rsidR="00842F00" w:rsidRDefault="00457C54">
      <w:pPr>
        <w:spacing w:after="0" w:line="240" w:lineRule="auto"/>
        <w:jc w:val="both"/>
        <w:rPr>
          <w:rFonts w:ascii="Arial" w:eastAsia="Arial" w:hAnsi="Arial" w:cs="Arial"/>
          <w:b/>
          <w:sz w:val="24"/>
          <w:szCs w:val="24"/>
        </w:rPr>
      </w:pPr>
      <w:r>
        <w:rPr>
          <w:rFonts w:ascii="Arial" w:eastAsia="Arial" w:hAnsi="Arial" w:cs="Arial"/>
          <w:b/>
          <w:sz w:val="24"/>
          <w:szCs w:val="24"/>
        </w:rPr>
        <w:t>___________________________                           _____________</w:t>
      </w:r>
      <w:ins w:id="51" w:author="OSORIO ESQUIVEL Jorge Ivan" w:date="2022-05-21T12:25:00Z">
        <w:r w:rsidR="00FD3877">
          <w:rPr>
            <w:rFonts w:ascii="Arial" w:eastAsia="Arial" w:hAnsi="Arial" w:cs="Arial"/>
            <w:b/>
            <w:sz w:val="24"/>
            <w:szCs w:val="24"/>
          </w:rPr>
          <w:t>__</w:t>
        </w:r>
        <w:r w:rsidR="00AA7657">
          <w:rPr>
            <w:rFonts w:ascii="Arial" w:eastAsia="Arial" w:hAnsi="Arial" w:cs="Arial"/>
            <w:b/>
            <w:sz w:val="24"/>
            <w:szCs w:val="24"/>
          </w:rPr>
          <w:t>__</w:t>
        </w:r>
      </w:ins>
      <w:r>
        <w:rPr>
          <w:rFonts w:ascii="Arial" w:eastAsia="Arial" w:hAnsi="Arial" w:cs="Arial"/>
          <w:b/>
          <w:sz w:val="24"/>
          <w:szCs w:val="24"/>
        </w:rPr>
        <w:t>__________</w:t>
      </w:r>
    </w:p>
    <w:p w14:paraId="000000E3" w14:textId="77777777" w:rsidR="00842F00" w:rsidRDefault="00457C54">
      <w:pPr>
        <w:spacing w:after="0" w:line="240" w:lineRule="auto"/>
        <w:jc w:val="both"/>
        <w:rPr>
          <w:rFonts w:ascii="Arial" w:eastAsia="Arial" w:hAnsi="Arial" w:cs="Arial"/>
          <w:b/>
          <w:sz w:val="24"/>
          <w:szCs w:val="24"/>
        </w:rPr>
      </w:pPr>
      <w:r>
        <w:rPr>
          <w:rFonts w:ascii="Arial" w:eastAsia="Arial" w:hAnsi="Arial" w:cs="Arial"/>
          <w:b/>
          <w:sz w:val="24"/>
          <w:szCs w:val="24"/>
        </w:rPr>
        <w:t>ALEJANDRO VILLA 4-304</w:t>
      </w:r>
      <w:r>
        <w:rPr>
          <w:rFonts w:ascii="Arial" w:eastAsia="Arial" w:hAnsi="Arial" w:cs="Arial"/>
          <w:b/>
          <w:sz w:val="24"/>
          <w:szCs w:val="24"/>
        </w:rPr>
        <w:tab/>
      </w:r>
      <w:r>
        <w:rPr>
          <w:rFonts w:ascii="Arial" w:eastAsia="Arial" w:hAnsi="Arial" w:cs="Arial"/>
          <w:b/>
          <w:sz w:val="24"/>
          <w:szCs w:val="24"/>
        </w:rPr>
        <w:tab/>
      </w:r>
      <w:r>
        <w:rPr>
          <w:rFonts w:ascii="Arial" w:eastAsia="Arial" w:hAnsi="Arial" w:cs="Arial"/>
          <w:b/>
          <w:sz w:val="24"/>
          <w:szCs w:val="24"/>
        </w:rPr>
        <w:tab/>
        <w:t xml:space="preserve">       JORGE IVAN OSORIO 2-702</w:t>
      </w:r>
    </w:p>
    <w:p w14:paraId="000000E4" w14:textId="77777777" w:rsidR="00842F00" w:rsidRDefault="00842F00">
      <w:pPr>
        <w:spacing w:after="0" w:line="240" w:lineRule="auto"/>
        <w:rPr>
          <w:rFonts w:ascii="Arial" w:eastAsia="Arial" w:hAnsi="Arial" w:cs="Arial"/>
          <w:b/>
          <w:sz w:val="24"/>
          <w:szCs w:val="24"/>
        </w:rPr>
      </w:pPr>
    </w:p>
    <w:p w14:paraId="000000E5" w14:textId="78F988CB" w:rsidR="00842F00" w:rsidRDefault="00842F00">
      <w:pPr>
        <w:spacing w:after="0" w:line="240" w:lineRule="auto"/>
        <w:rPr>
          <w:ins w:id="52" w:author="OSORIO ESQUIVEL Jorge Ivan" w:date="2022-05-21T12:11:00Z"/>
          <w:rFonts w:ascii="Arial" w:eastAsia="Arial" w:hAnsi="Arial" w:cs="Arial"/>
          <w:b/>
          <w:sz w:val="24"/>
          <w:szCs w:val="24"/>
        </w:rPr>
      </w:pPr>
    </w:p>
    <w:p w14:paraId="1801D97F" w14:textId="77777777" w:rsidR="00227150" w:rsidRDefault="00227150">
      <w:pPr>
        <w:spacing w:after="0" w:line="240" w:lineRule="auto"/>
        <w:rPr>
          <w:rFonts w:ascii="Arial" w:eastAsia="Arial" w:hAnsi="Arial" w:cs="Arial"/>
          <w:b/>
          <w:sz w:val="24"/>
          <w:szCs w:val="24"/>
        </w:rPr>
      </w:pPr>
    </w:p>
    <w:p w14:paraId="000000E6" w14:textId="77777777" w:rsidR="00842F00" w:rsidRDefault="00457C54">
      <w:pPr>
        <w:spacing w:after="0" w:line="240" w:lineRule="auto"/>
        <w:jc w:val="both"/>
        <w:rPr>
          <w:rFonts w:ascii="Arial" w:eastAsia="Arial" w:hAnsi="Arial" w:cs="Arial"/>
          <w:b/>
          <w:sz w:val="24"/>
          <w:szCs w:val="24"/>
        </w:rPr>
      </w:pPr>
      <w:r>
        <w:rPr>
          <w:rFonts w:ascii="Arial" w:eastAsia="Arial" w:hAnsi="Arial" w:cs="Arial"/>
          <w:b/>
          <w:sz w:val="24"/>
          <w:szCs w:val="24"/>
        </w:rPr>
        <w:t>__________________________</w:t>
      </w:r>
      <w:r>
        <w:rPr>
          <w:rFonts w:ascii="Arial" w:eastAsia="Arial" w:hAnsi="Arial" w:cs="Arial"/>
          <w:b/>
          <w:sz w:val="24"/>
          <w:szCs w:val="24"/>
        </w:rPr>
        <w:tab/>
      </w:r>
    </w:p>
    <w:p w14:paraId="000000E7" w14:textId="77777777" w:rsidR="00842F00" w:rsidRDefault="00457C54">
      <w:pPr>
        <w:spacing w:after="0" w:line="240" w:lineRule="auto"/>
        <w:jc w:val="both"/>
        <w:rPr>
          <w:rFonts w:ascii="Arial" w:eastAsia="Arial" w:hAnsi="Arial" w:cs="Arial"/>
          <w:b/>
          <w:sz w:val="24"/>
          <w:szCs w:val="24"/>
        </w:rPr>
      </w:pPr>
      <w:r>
        <w:rPr>
          <w:rFonts w:ascii="Arial" w:eastAsia="Arial" w:hAnsi="Arial" w:cs="Arial"/>
          <w:b/>
          <w:sz w:val="24"/>
          <w:szCs w:val="24"/>
        </w:rPr>
        <w:t>DIANA QUINTERO 4-404</w:t>
      </w:r>
    </w:p>
    <w:p w14:paraId="000000E8" w14:textId="77777777" w:rsidR="00842F00" w:rsidRDefault="00842F00">
      <w:pPr>
        <w:spacing w:after="0" w:line="240" w:lineRule="auto"/>
        <w:rPr>
          <w:rFonts w:ascii="Arial" w:eastAsia="Arial" w:hAnsi="Arial" w:cs="Arial"/>
          <w:b/>
          <w:sz w:val="24"/>
          <w:szCs w:val="24"/>
        </w:rPr>
      </w:pPr>
    </w:p>
    <w:p w14:paraId="000000E9" w14:textId="77777777" w:rsidR="00842F00" w:rsidRDefault="00842F00">
      <w:pPr>
        <w:jc w:val="both"/>
        <w:rPr>
          <w:rFonts w:ascii="Arial" w:eastAsia="Arial" w:hAnsi="Arial" w:cs="Arial"/>
          <w:sz w:val="24"/>
          <w:szCs w:val="24"/>
        </w:rPr>
      </w:pPr>
      <w:bookmarkStart w:id="53" w:name="_heading=h.gjdgxs" w:colFirst="0" w:colLast="0"/>
      <w:bookmarkEnd w:id="53"/>
    </w:p>
    <w:sectPr w:rsidR="00842F00" w:rsidSect="00227150">
      <w:footerReference w:type="default" r:id="rId13"/>
      <w:pgSz w:w="12240" w:h="15840"/>
      <w:pgMar w:top="1417" w:right="1701" w:bottom="1276" w:left="1701" w:header="708" w:footer="708" w:gutter="0"/>
      <w:pgNumType w:start="1"/>
      <w:cols w:space="720"/>
      <w:sectPrChange w:id="54" w:author="OSORIO ESQUIVEL Jorge Ivan" w:date="2022-05-21T12:11:00Z">
        <w:sectPr w:rsidR="00842F00" w:rsidSect="00227150">
          <w:pgMar w:top="1417" w:right="1701" w:bottom="1417" w:left="1701" w:header="708" w:footer="708"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8" w:author="OSORIO ESQUIVEL Jorge Ivan" w:date="2022-05-21T12:22:00Z" w:initials="OEJI">
    <w:p w14:paraId="53AF6273" w14:textId="77777777" w:rsidR="00184A9C" w:rsidRPr="00FD3877" w:rsidRDefault="00184A9C">
      <w:pPr>
        <w:pStyle w:val="Textocomentario"/>
        <w:rPr>
          <w:color w:val="0000FF"/>
        </w:rPr>
      </w:pPr>
      <w:r>
        <w:rPr>
          <w:rStyle w:val="Refdecomentario"/>
        </w:rPr>
        <w:annotationRef/>
      </w:r>
      <w:r w:rsidRPr="00FD3877">
        <w:rPr>
          <w:color w:val="0000FF"/>
        </w:rPr>
        <w:t>CONSIDERO DEBE COMPLEMENTARSE:</w:t>
      </w:r>
    </w:p>
    <w:p w14:paraId="4C575AD6" w14:textId="62412BEE" w:rsidR="00184A9C" w:rsidRPr="00FD3877" w:rsidRDefault="00FD3877">
      <w:pPr>
        <w:pStyle w:val="Textocomentario"/>
        <w:rPr>
          <w:color w:val="0000FF"/>
        </w:rPr>
      </w:pPr>
      <w:r w:rsidRPr="00FD3877">
        <w:rPr>
          <w:color w:val="0000FF"/>
        </w:rPr>
        <w:t>es conveniente incorporar lo indicado a la asamblea en el sentido que con los costos adicionales de la obra sanitaria, no se contaría con recursos para acometer las otras obras contempladas inicialmente, solo se hace mención a que no alcanza la plata por efecto de</w:t>
      </w:r>
      <w:r>
        <w:rPr>
          <w:color w:val="0000FF"/>
        </w:rPr>
        <w:t xml:space="preserve"> </w:t>
      </w:r>
      <w:r w:rsidRPr="00FD3877">
        <w:rPr>
          <w:color w:val="0000FF"/>
        </w:rPr>
        <w:t>que no se puede utilizar el dinero pagado por la constructora, además es conveniente aclarar que este dinero no puede utilizarse por corresponder a una destinación específica e indicar para que debe utilizarse ese dinero.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575AD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335803" w16cex:dateUtc="2022-05-21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575AD6" w16cid:durableId="263358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301DB" w14:textId="77777777" w:rsidR="007A2D3D" w:rsidRDefault="007A2D3D" w:rsidP="008A227A">
      <w:pPr>
        <w:spacing w:after="0" w:line="240" w:lineRule="auto"/>
      </w:pPr>
      <w:r>
        <w:separator/>
      </w:r>
    </w:p>
  </w:endnote>
  <w:endnote w:type="continuationSeparator" w:id="0">
    <w:p w14:paraId="2C525DE3" w14:textId="77777777" w:rsidR="007A2D3D" w:rsidRDefault="007A2D3D" w:rsidP="008A2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1489824"/>
      <w:docPartObj>
        <w:docPartGallery w:val="Page Numbers (Bottom of Page)"/>
        <w:docPartUnique/>
      </w:docPartObj>
    </w:sdtPr>
    <w:sdtEndPr/>
    <w:sdtContent>
      <w:p w14:paraId="3303C0AA" w14:textId="09169B0E" w:rsidR="008A227A" w:rsidRDefault="008A227A">
        <w:pPr>
          <w:pStyle w:val="Piedepgina"/>
          <w:jc w:val="right"/>
        </w:pPr>
        <w:r>
          <w:fldChar w:fldCharType="begin"/>
        </w:r>
        <w:r>
          <w:instrText>PAGE   \* MERGEFORMAT</w:instrText>
        </w:r>
        <w:r>
          <w:fldChar w:fldCharType="separate"/>
        </w:r>
        <w:r w:rsidR="00AE4631" w:rsidRPr="00AE4631">
          <w:rPr>
            <w:noProof/>
            <w:lang w:val="es-ES"/>
          </w:rPr>
          <w:t>2</w:t>
        </w:r>
        <w:r>
          <w:fldChar w:fldCharType="end"/>
        </w:r>
      </w:p>
    </w:sdtContent>
  </w:sdt>
  <w:p w14:paraId="07E0B81B" w14:textId="77777777" w:rsidR="008A227A" w:rsidRDefault="008A22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B4931" w14:textId="77777777" w:rsidR="007A2D3D" w:rsidRDefault="007A2D3D" w:rsidP="008A227A">
      <w:pPr>
        <w:spacing w:after="0" w:line="240" w:lineRule="auto"/>
      </w:pPr>
      <w:r>
        <w:separator/>
      </w:r>
    </w:p>
  </w:footnote>
  <w:footnote w:type="continuationSeparator" w:id="0">
    <w:p w14:paraId="20674A3C" w14:textId="77777777" w:rsidR="007A2D3D" w:rsidRDefault="007A2D3D" w:rsidP="008A22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64569"/>
    <w:multiLevelType w:val="multilevel"/>
    <w:tmpl w:val="2F926A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5B30A9"/>
    <w:multiLevelType w:val="multilevel"/>
    <w:tmpl w:val="FF842E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A7C3C17"/>
    <w:multiLevelType w:val="hybridMultilevel"/>
    <w:tmpl w:val="EE96889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F41377"/>
    <w:multiLevelType w:val="hybridMultilevel"/>
    <w:tmpl w:val="1E70F960"/>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375952"/>
    <w:multiLevelType w:val="hybridMultilevel"/>
    <w:tmpl w:val="3D16C91C"/>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050D6"/>
    <w:multiLevelType w:val="multilevel"/>
    <w:tmpl w:val="E342F90C"/>
    <w:lvl w:ilvl="0">
      <w:start w:val="1"/>
      <w:numFmt w:val="decimal"/>
      <w:lvlText w:val="%1."/>
      <w:lvlJc w:val="left"/>
      <w:pPr>
        <w:ind w:left="347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7D44595"/>
    <w:multiLevelType w:val="hybridMultilevel"/>
    <w:tmpl w:val="7562D664"/>
    <w:lvl w:ilvl="0" w:tplc="0A3C0E50">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7D749B"/>
    <w:multiLevelType w:val="multilevel"/>
    <w:tmpl w:val="4ABED5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4E81433"/>
    <w:multiLevelType w:val="multilevel"/>
    <w:tmpl w:val="273A471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1ED147A"/>
    <w:multiLevelType w:val="hybridMultilevel"/>
    <w:tmpl w:val="CDD04272"/>
    <w:lvl w:ilvl="0" w:tplc="C10A4712">
      <w:start w:val="15"/>
      <w:numFmt w:val="decimal"/>
      <w:lvlText w:val="%1."/>
      <w:lvlJc w:val="left"/>
      <w:pPr>
        <w:ind w:left="3479" w:hanging="360"/>
      </w:pPr>
      <w:rPr>
        <w:rFonts w:hint="default"/>
      </w:rPr>
    </w:lvl>
    <w:lvl w:ilvl="1" w:tplc="04090019" w:tentative="1">
      <w:start w:val="1"/>
      <w:numFmt w:val="lowerLetter"/>
      <w:lvlText w:val="%2."/>
      <w:lvlJc w:val="left"/>
      <w:pPr>
        <w:ind w:left="4199" w:hanging="360"/>
      </w:pPr>
    </w:lvl>
    <w:lvl w:ilvl="2" w:tplc="0409001B" w:tentative="1">
      <w:start w:val="1"/>
      <w:numFmt w:val="lowerRoman"/>
      <w:lvlText w:val="%3."/>
      <w:lvlJc w:val="right"/>
      <w:pPr>
        <w:ind w:left="4919" w:hanging="180"/>
      </w:pPr>
    </w:lvl>
    <w:lvl w:ilvl="3" w:tplc="0409000F" w:tentative="1">
      <w:start w:val="1"/>
      <w:numFmt w:val="decimal"/>
      <w:lvlText w:val="%4."/>
      <w:lvlJc w:val="left"/>
      <w:pPr>
        <w:ind w:left="5639" w:hanging="360"/>
      </w:pPr>
    </w:lvl>
    <w:lvl w:ilvl="4" w:tplc="04090019" w:tentative="1">
      <w:start w:val="1"/>
      <w:numFmt w:val="lowerLetter"/>
      <w:lvlText w:val="%5."/>
      <w:lvlJc w:val="left"/>
      <w:pPr>
        <w:ind w:left="6359" w:hanging="360"/>
      </w:pPr>
    </w:lvl>
    <w:lvl w:ilvl="5" w:tplc="0409001B" w:tentative="1">
      <w:start w:val="1"/>
      <w:numFmt w:val="lowerRoman"/>
      <w:lvlText w:val="%6."/>
      <w:lvlJc w:val="right"/>
      <w:pPr>
        <w:ind w:left="7079" w:hanging="180"/>
      </w:pPr>
    </w:lvl>
    <w:lvl w:ilvl="6" w:tplc="0409000F" w:tentative="1">
      <w:start w:val="1"/>
      <w:numFmt w:val="decimal"/>
      <w:lvlText w:val="%7."/>
      <w:lvlJc w:val="left"/>
      <w:pPr>
        <w:ind w:left="7799" w:hanging="360"/>
      </w:pPr>
    </w:lvl>
    <w:lvl w:ilvl="7" w:tplc="04090019" w:tentative="1">
      <w:start w:val="1"/>
      <w:numFmt w:val="lowerLetter"/>
      <w:lvlText w:val="%8."/>
      <w:lvlJc w:val="left"/>
      <w:pPr>
        <w:ind w:left="8519" w:hanging="360"/>
      </w:pPr>
    </w:lvl>
    <w:lvl w:ilvl="8" w:tplc="0409001B" w:tentative="1">
      <w:start w:val="1"/>
      <w:numFmt w:val="lowerRoman"/>
      <w:lvlText w:val="%9."/>
      <w:lvlJc w:val="right"/>
      <w:pPr>
        <w:ind w:left="9239" w:hanging="180"/>
      </w:pPr>
    </w:lvl>
  </w:abstractNum>
  <w:abstractNum w:abstractNumId="10" w15:restartNumberingAfterBreak="0">
    <w:nsid w:val="707A4FFB"/>
    <w:multiLevelType w:val="hybridMultilevel"/>
    <w:tmpl w:val="9A5E7EE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CF3C75"/>
    <w:multiLevelType w:val="multilevel"/>
    <w:tmpl w:val="4B58F0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55497537">
    <w:abstractNumId w:val="11"/>
  </w:num>
  <w:num w:numId="2" w16cid:durableId="1636716403">
    <w:abstractNumId w:val="7"/>
  </w:num>
  <w:num w:numId="3" w16cid:durableId="1891726471">
    <w:abstractNumId w:val="8"/>
  </w:num>
  <w:num w:numId="4" w16cid:durableId="1308898681">
    <w:abstractNumId w:val="1"/>
  </w:num>
  <w:num w:numId="5" w16cid:durableId="703554099">
    <w:abstractNumId w:val="5"/>
  </w:num>
  <w:num w:numId="6" w16cid:durableId="1792244027">
    <w:abstractNumId w:val="0"/>
  </w:num>
  <w:num w:numId="7" w16cid:durableId="1920096852">
    <w:abstractNumId w:val="6"/>
  </w:num>
  <w:num w:numId="8" w16cid:durableId="2038386303">
    <w:abstractNumId w:val="10"/>
  </w:num>
  <w:num w:numId="9" w16cid:durableId="231503198">
    <w:abstractNumId w:val="3"/>
  </w:num>
  <w:num w:numId="10" w16cid:durableId="345710756">
    <w:abstractNumId w:val="4"/>
  </w:num>
  <w:num w:numId="11" w16cid:durableId="565381907">
    <w:abstractNumId w:val="9"/>
  </w:num>
  <w:num w:numId="12" w16cid:durableId="115371553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SORIO ESQUIVEL Jorge Ivan">
    <w15:presenceInfo w15:providerId="AD" w15:userId="S-1-5-21-1415538037-3457431290-1162686241-77802"/>
  </w15:person>
  <w15:person w15:author="Conjunto Mazuren13">
    <w15:presenceInfo w15:providerId="Windows Live" w15:userId="18e9259c7ee0d0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F00"/>
    <w:rsid w:val="000D1DDA"/>
    <w:rsid w:val="000E2313"/>
    <w:rsid w:val="00124795"/>
    <w:rsid w:val="00166FC9"/>
    <w:rsid w:val="00184A9C"/>
    <w:rsid w:val="001A3584"/>
    <w:rsid w:val="00227150"/>
    <w:rsid w:val="0026413A"/>
    <w:rsid w:val="003014B8"/>
    <w:rsid w:val="00360268"/>
    <w:rsid w:val="00457C54"/>
    <w:rsid w:val="0056451D"/>
    <w:rsid w:val="0056726D"/>
    <w:rsid w:val="005E1FBB"/>
    <w:rsid w:val="00640B19"/>
    <w:rsid w:val="00647D69"/>
    <w:rsid w:val="006D2FF0"/>
    <w:rsid w:val="006D4D2A"/>
    <w:rsid w:val="007A2D3D"/>
    <w:rsid w:val="007B7F8B"/>
    <w:rsid w:val="00842F00"/>
    <w:rsid w:val="008816DC"/>
    <w:rsid w:val="008A227A"/>
    <w:rsid w:val="008A4213"/>
    <w:rsid w:val="008C4D2F"/>
    <w:rsid w:val="009739C5"/>
    <w:rsid w:val="00A344AD"/>
    <w:rsid w:val="00AA7657"/>
    <w:rsid w:val="00AE4631"/>
    <w:rsid w:val="00B675D4"/>
    <w:rsid w:val="00C31869"/>
    <w:rsid w:val="00CC79D3"/>
    <w:rsid w:val="00DD6080"/>
    <w:rsid w:val="00FC0D5A"/>
    <w:rsid w:val="00FD3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696F6"/>
  <w15:docId w15:val="{10174A57-305D-4024-A862-97948C8CE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227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Prrafodelista">
    <w:name w:val="List Paragraph"/>
    <w:basedOn w:val="Normal"/>
    <w:uiPriority w:val="34"/>
    <w:qFormat/>
    <w:rsid w:val="002D3B25"/>
    <w:pPr>
      <w:ind w:left="720"/>
      <w:contextualSpacing/>
    </w:pPr>
  </w:style>
  <w:style w:type="paragraph" w:styleId="Textodeglobo">
    <w:name w:val="Balloon Text"/>
    <w:basedOn w:val="Normal"/>
    <w:link w:val="TextodegloboCar"/>
    <w:uiPriority w:val="99"/>
    <w:semiHidden/>
    <w:unhideWhenUsed/>
    <w:rsid w:val="002A56D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A56D6"/>
    <w:rPr>
      <w:rFonts w:ascii="Tahoma" w:hAnsi="Tahoma" w:cs="Tahoma"/>
      <w:sz w:val="16"/>
      <w:szCs w:val="1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8A227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A227A"/>
  </w:style>
  <w:style w:type="paragraph" w:styleId="Piedepgina">
    <w:name w:val="footer"/>
    <w:basedOn w:val="Normal"/>
    <w:link w:val="PiedepginaCar"/>
    <w:uiPriority w:val="99"/>
    <w:unhideWhenUsed/>
    <w:rsid w:val="008A227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A227A"/>
  </w:style>
  <w:style w:type="character" w:styleId="Refdecomentario">
    <w:name w:val="annotation reference"/>
    <w:basedOn w:val="Fuentedeprrafopredeter"/>
    <w:uiPriority w:val="99"/>
    <w:semiHidden/>
    <w:unhideWhenUsed/>
    <w:rsid w:val="00184A9C"/>
    <w:rPr>
      <w:sz w:val="16"/>
      <w:szCs w:val="16"/>
    </w:rPr>
  </w:style>
  <w:style w:type="paragraph" w:styleId="Textocomentario">
    <w:name w:val="annotation text"/>
    <w:basedOn w:val="Normal"/>
    <w:link w:val="TextocomentarioCar"/>
    <w:uiPriority w:val="99"/>
    <w:semiHidden/>
    <w:unhideWhenUsed/>
    <w:rsid w:val="00184A9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84A9C"/>
    <w:rPr>
      <w:sz w:val="20"/>
      <w:szCs w:val="20"/>
    </w:rPr>
  </w:style>
  <w:style w:type="paragraph" w:styleId="Asuntodelcomentario">
    <w:name w:val="annotation subject"/>
    <w:basedOn w:val="Textocomentario"/>
    <w:next w:val="Textocomentario"/>
    <w:link w:val="AsuntodelcomentarioCar"/>
    <w:uiPriority w:val="99"/>
    <w:semiHidden/>
    <w:unhideWhenUsed/>
    <w:rsid w:val="00184A9C"/>
    <w:rPr>
      <w:b/>
      <w:bCs/>
    </w:rPr>
  </w:style>
  <w:style w:type="character" w:customStyle="1" w:styleId="AsuntodelcomentarioCar">
    <w:name w:val="Asunto del comentario Car"/>
    <w:basedOn w:val="TextocomentarioCar"/>
    <w:link w:val="Asuntodelcomentario"/>
    <w:uiPriority w:val="99"/>
    <w:semiHidden/>
    <w:rsid w:val="00184A9C"/>
    <w:rPr>
      <w:b/>
      <w:bCs/>
      <w:sz w:val="20"/>
      <w:szCs w:val="20"/>
    </w:rPr>
  </w:style>
  <w:style w:type="paragraph" w:styleId="Revisin">
    <w:name w:val="Revision"/>
    <w:hidden/>
    <w:uiPriority w:val="99"/>
    <w:semiHidden/>
    <w:rsid w:val="005645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Gp1LCtaELagFm/epeFq/QXJRCGA==">AMUW2mX7p3RbhzOJe+hRRgzMg1Lzs0xRGUu1SZedEL5vubG15dYsoZdNVpsOP246ugobyXsVmAfDTeVKYXcpycTxQCa0TpJdwdUfNm5uXJq1j4q0kRKaeKJjRYFKZGlzrfii8rtD4DAt</go:docsCustomData>
</go:gDocsCustomXmlDataStorage>
</file>

<file path=customXml/itemProps1.xml><?xml version="1.0" encoding="utf-8"?>
<ds:datastoreItem xmlns:ds="http://schemas.openxmlformats.org/officeDocument/2006/customXml" ds:itemID="{31FC317C-32C0-4324-B693-69D858A309C4}">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3249</Words>
  <Characters>17875</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Conjunto Mazuren13</cp:lastModifiedBy>
  <cp:revision>3</cp:revision>
  <dcterms:created xsi:type="dcterms:W3CDTF">2022-05-23T20:07:00Z</dcterms:created>
  <dcterms:modified xsi:type="dcterms:W3CDTF">2022-05-23T22:05:00Z</dcterms:modified>
</cp:coreProperties>
</file>